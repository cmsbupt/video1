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1B6037">
      <w:pPr>
        <w:widowControl/>
        <w:jc w:val="center"/>
        <w:rPr>
          <w:rFonts w:cstheme="minorHAnsi"/>
          <w:sz w:val="44"/>
          <w:szCs w:val="44"/>
        </w:rPr>
      </w:pPr>
      <w:r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584835</wp:posOffset>
                </wp:positionV>
                <wp:extent cx="5163820" cy="2339975"/>
                <wp:effectExtent l="9525" t="13335" r="8255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4" w:rsidRDefault="003865D4">
                            <w:pPr>
                              <w:widowControl/>
                              <w:jc w:val="center"/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3865D4" w:rsidRDefault="003865D4">
                            <w:pPr>
                              <w:widowControl/>
                              <w:jc w:val="center"/>
                              <w:rPr>
                                <w:rFonts w:asciiTheme="majorHAnsi" w:eastAsiaTheme="majorEastAsia" w:hAnsiTheme="majorHAnsi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="Times New Roman"/>
                                <w:b/>
                                <w:sz w:val="48"/>
                                <w:szCs w:val="48"/>
                              </w:rPr>
                              <w:t>AVS2</w:t>
                            </w:r>
                            <w:r>
                              <w:rPr>
                                <w:rFonts w:asciiTheme="majorHAnsi" w:eastAsiaTheme="majorEastAsia" w:hAnsiTheme="majorHAnsi" w:cs="Times New Roman" w:hint="eastAsia"/>
                                <w:b/>
                                <w:sz w:val="48"/>
                                <w:szCs w:val="48"/>
                              </w:rPr>
                              <w:t>视频</w:t>
                            </w:r>
                            <w:r>
                              <w:rPr>
                                <w:rFonts w:asciiTheme="majorHAnsi" w:eastAsiaTheme="majorEastAsia" w:hAnsiTheme="majorHAnsi" w:cs="Times New Roman"/>
                                <w:b/>
                                <w:sz w:val="48"/>
                                <w:szCs w:val="48"/>
                              </w:rPr>
                              <w:t>解码</w:t>
                            </w:r>
                          </w:p>
                          <w:p w:rsidR="003865D4" w:rsidRDefault="003865D4">
                            <w:pPr>
                              <w:widowControl/>
                              <w:jc w:val="center"/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="Times New Roman" w:hint="eastAsia"/>
                                <w:b/>
                                <w:sz w:val="48"/>
                                <w:szCs w:val="48"/>
                              </w:rPr>
                              <w:t>——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48"/>
                                <w:szCs w:val="48"/>
                              </w:rPr>
                              <w:t>数据提取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b/>
                                <w:sz w:val="48"/>
                                <w:szCs w:val="48"/>
                              </w:rPr>
                              <w:t>说明</w:t>
                            </w:r>
                          </w:p>
                          <w:p w:rsidR="003865D4" w:rsidRDefault="003865D4">
                            <w:pPr>
                              <w:widowControl/>
                              <w:jc w:val="center"/>
                              <w:rPr>
                                <w:rFonts w:asciiTheme="majorHAnsi" w:eastAsiaTheme="majorEastAsia" w:hAnsiTheme="majorHAnsi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="Times New Roman"/>
                                <w:b/>
                                <w:sz w:val="32"/>
                                <w:szCs w:val="32"/>
                              </w:rPr>
                              <w:t>(Version 1.0)</w:t>
                            </w:r>
                          </w:p>
                          <w:p w:rsidR="003865D4" w:rsidRDefault="00386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6.05pt;width:406.6pt;height:18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">
                <v:textbox>
                  <w:txbxContent>
                    <w:p w:rsidR="003865D4" w:rsidRDefault="003865D4">
                      <w:pPr>
                        <w:widowControl/>
                        <w:jc w:val="center"/>
                        <w:rPr>
                          <w:rFonts w:asciiTheme="majorEastAsia" w:eastAsiaTheme="majorEastAsia" w:hAnsiTheme="majorEastAsia" w:cs="Times New Roman"/>
                          <w:b/>
                          <w:sz w:val="48"/>
                          <w:szCs w:val="48"/>
                        </w:rPr>
                      </w:pPr>
                    </w:p>
                    <w:p w:rsidR="003865D4" w:rsidRDefault="003865D4">
                      <w:pPr>
                        <w:widowControl/>
                        <w:jc w:val="center"/>
                        <w:rPr>
                          <w:rFonts w:asciiTheme="majorHAnsi" w:eastAsiaTheme="majorEastAsia" w:hAnsiTheme="majorHAnsi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eastAsiaTheme="majorEastAsia" w:hAnsiTheme="majorHAnsi" w:cs="Times New Roman"/>
                          <w:b/>
                          <w:sz w:val="48"/>
                          <w:szCs w:val="48"/>
                        </w:rPr>
                        <w:t>AVS2</w:t>
                      </w:r>
                      <w:r>
                        <w:rPr>
                          <w:rFonts w:asciiTheme="majorHAnsi" w:eastAsiaTheme="majorEastAsia" w:hAnsiTheme="majorHAnsi" w:cs="Times New Roman" w:hint="eastAsia"/>
                          <w:b/>
                          <w:sz w:val="48"/>
                          <w:szCs w:val="48"/>
                        </w:rPr>
                        <w:t>视频</w:t>
                      </w:r>
                      <w:r>
                        <w:rPr>
                          <w:rFonts w:asciiTheme="majorHAnsi" w:eastAsiaTheme="majorEastAsia" w:hAnsiTheme="majorHAnsi" w:cs="Times New Roman"/>
                          <w:b/>
                          <w:sz w:val="48"/>
                          <w:szCs w:val="48"/>
                        </w:rPr>
                        <w:t>解码</w:t>
                      </w:r>
                    </w:p>
                    <w:p w:rsidR="003865D4" w:rsidRDefault="003865D4">
                      <w:pPr>
                        <w:widowControl/>
                        <w:jc w:val="center"/>
                        <w:rPr>
                          <w:rFonts w:asciiTheme="majorEastAsia" w:eastAsiaTheme="majorEastAsia" w:hAnsiTheme="majorEastAsia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eastAsiaTheme="majorEastAsia" w:hAnsiTheme="majorHAnsi" w:cs="Times New Roman" w:hint="eastAsia"/>
                          <w:b/>
                          <w:sz w:val="48"/>
                          <w:szCs w:val="48"/>
                        </w:rPr>
                        <w:t>——</w:t>
                      </w:r>
                      <w:r>
                        <w:rPr>
                          <w:rFonts w:asciiTheme="majorEastAsia" w:eastAsiaTheme="majorEastAsia" w:hAnsiTheme="majorEastAsia" w:cs="Times New Roman"/>
                          <w:b/>
                          <w:sz w:val="48"/>
                          <w:szCs w:val="48"/>
                        </w:rPr>
                        <w:t>数据提取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b/>
                          <w:sz w:val="48"/>
                          <w:szCs w:val="48"/>
                        </w:rPr>
                        <w:t>说明</w:t>
                      </w:r>
                    </w:p>
                    <w:p w:rsidR="003865D4" w:rsidRDefault="003865D4">
                      <w:pPr>
                        <w:widowControl/>
                        <w:jc w:val="center"/>
                        <w:rPr>
                          <w:rFonts w:asciiTheme="majorHAnsi" w:eastAsiaTheme="majorEastAsia" w:hAnsiTheme="majorHAnsi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="Times New Roman"/>
                          <w:b/>
                          <w:sz w:val="32"/>
                          <w:szCs w:val="32"/>
                        </w:rPr>
                        <w:t>(Version 1.0)</w:t>
                      </w:r>
                    </w:p>
                    <w:p w:rsidR="003865D4" w:rsidRDefault="003865D4"/>
                  </w:txbxContent>
                </v:textbox>
                <w10:wrap type="square"/>
              </v:shape>
            </w:pict>
          </mc:Fallback>
        </mc:AlternateConten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国家专用集成电路设计工程技术研究中心</w:t>
      </w:r>
    </w:p>
    <w:p w:rsidR="00F9140A" w:rsidRDefault="00CC2025">
      <w:pPr>
        <w:jc w:val="center"/>
        <w:rPr>
          <w:rFonts w:cstheme="minorHAnsi"/>
          <w:szCs w:val="21"/>
        </w:rPr>
      </w:pPr>
      <w:r>
        <w:rPr>
          <w:rFonts w:cstheme="minorHAnsi"/>
          <w:sz w:val="32"/>
          <w:szCs w:val="32"/>
        </w:rPr>
        <w:t>设计二部多媒体组</w: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tbl>
      <w:tblPr>
        <w:tblpPr w:leftFromText="180" w:rightFromText="180" w:vertAnchor="page" w:horzAnchor="margin" w:tblpY="146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009"/>
        <w:gridCol w:w="1138"/>
        <w:gridCol w:w="1382"/>
        <w:gridCol w:w="1034"/>
      </w:tblGrid>
      <w:tr w:rsidR="00F9140A">
        <w:tc>
          <w:tcPr>
            <w:tcW w:w="95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lastRenderedPageBreak/>
              <w:t>版本号</w:t>
            </w:r>
          </w:p>
        </w:tc>
        <w:tc>
          <w:tcPr>
            <w:tcW w:w="400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修改说明</w:t>
            </w:r>
          </w:p>
        </w:tc>
        <w:tc>
          <w:tcPr>
            <w:tcW w:w="1138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修改者</w:t>
            </w:r>
          </w:p>
        </w:tc>
        <w:tc>
          <w:tcPr>
            <w:tcW w:w="1382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修改时间</w:t>
            </w:r>
          </w:p>
        </w:tc>
        <w:tc>
          <w:tcPr>
            <w:tcW w:w="1034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备注</w:t>
            </w: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0.1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创建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0.2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/>
              </w:rPr>
              <w:t>slice</w:t>
            </w:r>
            <w:r>
              <w:rPr>
                <w:rFonts w:eastAsia="黑体" w:cstheme="minorHAnsi"/>
              </w:rPr>
              <w:t>数据定义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0.3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mv</w:t>
            </w:r>
            <w:r>
              <w:rPr>
                <w:rFonts w:eastAsia="黑体" w:cstheme="minorHAnsi" w:hint="eastAsia"/>
              </w:rPr>
              <w:t>时域参考</w:t>
            </w:r>
            <w:r>
              <w:rPr>
                <w:rFonts w:eastAsia="黑体" w:cstheme="minorHAnsi"/>
              </w:rPr>
              <w:t>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0.4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修改</w:t>
            </w:r>
            <w:r>
              <w:rPr>
                <w:rFonts w:eastAsia="黑体" w:cstheme="minorHAnsi" w:hint="eastAsia"/>
              </w:rPr>
              <w:t>PIC</w:t>
            </w:r>
            <w:r>
              <w:rPr>
                <w:rFonts w:eastAsia="黑体" w:cstheme="minorHAnsi" w:hint="eastAsia"/>
              </w:rPr>
              <w:t>头定义，增加两条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F80D3F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0.6</w:t>
            </w:r>
          </w:p>
        </w:tc>
        <w:tc>
          <w:tcPr>
            <w:tcW w:w="4009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评审</w:t>
            </w:r>
          </w:p>
        </w:tc>
        <w:tc>
          <w:tcPr>
            <w:tcW w:w="1138" w:type="dxa"/>
          </w:tcPr>
          <w:p w:rsidR="00F9140A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  <w:r>
              <w:rPr>
                <w:rFonts w:eastAsia="黑体" w:cstheme="minorHAnsi"/>
              </w:rPr>
              <w:t>、尔荟东、陈明书、王执虎</w:t>
            </w:r>
          </w:p>
        </w:tc>
        <w:tc>
          <w:tcPr>
            <w:tcW w:w="1382" w:type="dxa"/>
          </w:tcPr>
          <w:p w:rsidR="00F9140A" w:rsidRPr="000440FC" w:rsidRDefault="000440FC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2016-3-11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695EA9">
        <w:tc>
          <w:tcPr>
            <w:tcW w:w="959" w:type="dxa"/>
          </w:tcPr>
          <w:p w:rsidR="00695EA9" w:rsidRDefault="00695EA9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695EA9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1.2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695EA9" w:rsidRDefault="00AC434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-3-30</w:t>
            </w:r>
          </w:p>
        </w:tc>
        <w:tc>
          <w:tcPr>
            <w:tcW w:w="1034" w:type="dxa"/>
          </w:tcPr>
          <w:p w:rsidR="00695EA9" w:rsidRDefault="00695EA9">
            <w:pPr>
              <w:rPr>
                <w:rFonts w:eastAsia="黑体" w:cstheme="minorHAnsi"/>
              </w:rPr>
            </w:pPr>
          </w:p>
        </w:tc>
      </w:tr>
      <w:tr w:rsidR="001F4133">
        <w:tc>
          <w:tcPr>
            <w:tcW w:w="95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0.7</w:t>
            </w:r>
          </w:p>
        </w:tc>
        <w:tc>
          <w:tcPr>
            <w:tcW w:w="4009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1F4133" w:rsidRDefault="001F413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-4-1</w:t>
            </w:r>
          </w:p>
        </w:tc>
        <w:tc>
          <w:tcPr>
            <w:tcW w:w="1034" w:type="dxa"/>
          </w:tcPr>
          <w:p w:rsidR="001F4133" w:rsidRDefault="001F4133">
            <w:pPr>
              <w:rPr>
                <w:rFonts w:eastAsia="黑体" w:cstheme="minorHAnsi"/>
              </w:rPr>
            </w:pPr>
          </w:p>
        </w:tc>
      </w:tr>
      <w:tr w:rsidR="000A3153">
        <w:tc>
          <w:tcPr>
            <w:tcW w:w="95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0.8</w:t>
            </w:r>
          </w:p>
        </w:tc>
        <w:tc>
          <w:tcPr>
            <w:tcW w:w="4009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1.3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1.4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1.10</w:t>
            </w:r>
            <w:r>
              <w:rPr>
                <w:rFonts w:eastAsia="黑体" w:cstheme="minorHAnsi" w:hint="eastAsia"/>
              </w:rPr>
              <w:t>、</w:t>
            </w:r>
            <w:r>
              <w:rPr>
                <w:rFonts w:eastAsia="黑体" w:cstheme="minorHAnsi" w:hint="eastAsia"/>
              </w:rPr>
              <w:t>1.11</w:t>
            </w:r>
            <w:r>
              <w:rPr>
                <w:rFonts w:eastAsia="黑体" w:cstheme="minorHAnsi" w:hint="eastAsia"/>
              </w:rPr>
              <w:t>定义</w:t>
            </w:r>
          </w:p>
        </w:tc>
        <w:tc>
          <w:tcPr>
            <w:tcW w:w="1138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李玲</w:t>
            </w:r>
          </w:p>
        </w:tc>
        <w:tc>
          <w:tcPr>
            <w:tcW w:w="1382" w:type="dxa"/>
          </w:tcPr>
          <w:p w:rsidR="000A3153" w:rsidRDefault="000A3153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</w:t>
            </w:r>
            <w:r>
              <w:rPr>
                <w:rFonts w:eastAsia="黑体" w:cstheme="minorHAnsi"/>
              </w:rPr>
              <w:t>-4-5</w:t>
            </w:r>
          </w:p>
        </w:tc>
        <w:tc>
          <w:tcPr>
            <w:tcW w:w="1034" w:type="dxa"/>
          </w:tcPr>
          <w:p w:rsidR="000A3153" w:rsidRDefault="000A3153">
            <w:pPr>
              <w:rPr>
                <w:rFonts w:eastAsia="黑体" w:cstheme="minorHAnsi"/>
              </w:rPr>
            </w:pPr>
          </w:p>
        </w:tc>
      </w:tr>
      <w:tr w:rsidR="009F5227">
        <w:trPr>
          <w:ins w:id="0" w:author="Liling" w:date="2016-05-20T10:26:00Z"/>
        </w:trPr>
        <w:tc>
          <w:tcPr>
            <w:tcW w:w="959" w:type="dxa"/>
          </w:tcPr>
          <w:p w:rsidR="009F5227" w:rsidRDefault="009F5227">
            <w:pPr>
              <w:rPr>
                <w:ins w:id="1" w:author="Liling" w:date="2016-05-20T10:26:00Z"/>
                <w:rFonts w:eastAsia="黑体" w:cstheme="minorHAnsi"/>
              </w:rPr>
            </w:pPr>
            <w:ins w:id="2" w:author="Liling" w:date="2016-05-20T10:26:00Z">
              <w:r>
                <w:rPr>
                  <w:rFonts w:eastAsia="黑体" w:cstheme="minorHAnsi" w:hint="eastAsia"/>
                </w:rPr>
                <w:t>0.9</w:t>
              </w:r>
            </w:ins>
          </w:p>
        </w:tc>
        <w:tc>
          <w:tcPr>
            <w:tcW w:w="4009" w:type="dxa"/>
          </w:tcPr>
          <w:p w:rsidR="009F5227" w:rsidRDefault="009F5227">
            <w:pPr>
              <w:rPr>
                <w:ins w:id="3" w:author="Liling" w:date="2016-05-20T10:26:00Z"/>
                <w:rFonts w:eastAsia="黑体" w:cstheme="minorHAnsi"/>
              </w:rPr>
            </w:pPr>
            <w:ins w:id="4" w:author="Liling" w:date="2016-05-20T10:26:00Z">
              <w:r>
                <w:rPr>
                  <w:rFonts w:eastAsia="黑体" w:cstheme="minorHAnsi" w:hint="eastAsia"/>
                </w:rPr>
                <w:t>增加</w:t>
              </w:r>
              <w:r>
                <w:rPr>
                  <w:rFonts w:eastAsia="黑体" w:cstheme="minorHAnsi"/>
                </w:rPr>
                <w:t>SAO</w:t>
              </w:r>
              <w:r>
                <w:rPr>
                  <w:rFonts w:eastAsia="黑体" w:cstheme="minorHAnsi"/>
                </w:rPr>
                <w:t>说明</w:t>
              </w:r>
            </w:ins>
            <w:ins w:id="5" w:author="Liling" w:date="2016-05-20T10:27:00Z">
              <w:r>
                <w:rPr>
                  <w:rFonts w:eastAsia="黑体" w:cstheme="minorHAnsi"/>
                </w:rPr>
                <w:t>定义</w:t>
              </w:r>
            </w:ins>
          </w:p>
        </w:tc>
        <w:tc>
          <w:tcPr>
            <w:tcW w:w="1138" w:type="dxa"/>
          </w:tcPr>
          <w:p w:rsidR="009F5227" w:rsidRDefault="009F5227">
            <w:pPr>
              <w:rPr>
                <w:ins w:id="6" w:author="Liling" w:date="2016-05-20T10:26:00Z"/>
                <w:rFonts w:eastAsia="黑体" w:cstheme="minorHAnsi"/>
              </w:rPr>
            </w:pPr>
            <w:ins w:id="7" w:author="Liling" w:date="2016-05-20T10:27:00Z">
              <w:r>
                <w:rPr>
                  <w:rFonts w:eastAsia="黑体" w:cstheme="minorHAnsi" w:hint="eastAsia"/>
                </w:rPr>
                <w:t>李玲</w:t>
              </w:r>
              <w:r>
                <w:rPr>
                  <w:rFonts w:eastAsia="黑体" w:cstheme="minorHAnsi"/>
                </w:rPr>
                <w:t>、陈明书</w:t>
              </w:r>
            </w:ins>
          </w:p>
        </w:tc>
        <w:tc>
          <w:tcPr>
            <w:tcW w:w="1382" w:type="dxa"/>
          </w:tcPr>
          <w:p w:rsidR="009F5227" w:rsidRDefault="009F5227">
            <w:pPr>
              <w:rPr>
                <w:ins w:id="8" w:author="Liling" w:date="2016-05-20T10:26:00Z"/>
                <w:rFonts w:eastAsia="黑体" w:cstheme="minorHAnsi"/>
              </w:rPr>
            </w:pPr>
            <w:ins w:id="9" w:author="Liling" w:date="2016-05-20T10:27:00Z">
              <w:r>
                <w:rPr>
                  <w:rFonts w:eastAsia="黑体" w:cstheme="minorHAnsi" w:hint="eastAsia"/>
                </w:rPr>
                <w:t>2016</w:t>
              </w:r>
              <w:r>
                <w:rPr>
                  <w:rFonts w:eastAsia="黑体" w:cstheme="minorHAnsi"/>
                </w:rPr>
                <w:t>-5-20</w:t>
              </w:r>
            </w:ins>
          </w:p>
        </w:tc>
        <w:tc>
          <w:tcPr>
            <w:tcW w:w="1034" w:type="dxa"/>
          </w:tcPr>
          <w:p w:rsidR="009F5227" w:rsidRDefault="009F5227">
            <w:pPr>
              <w:rPr>
                <w:ins w:id="10" w:author="Liling" w:date="2016-05-20T10:26:00Z"/>
                <w:rFonts w:eastAsia="黑体" w:cstheme="minorHAnsi"/>
              </w:rPr>
            </w:pPr>
          </w:p>
        </w:tc>
      </w:tr>
      <w:tr w:rsidR="00960C4E">
        <w:trPr>
          <w:ins w:id="11" w:author="cms" w:date="2016-06-23T16:33:00Z"/>
        </w:trPr>
        <w:tc>
          <w:tcPr>
            <w:tcW w:w="959" w:type="dxa"/>
          </w:tcPr>
          <w:p w:rsidR="00960C4E" w:rsidRDefault="00960C4E">
            <w:pPr>
              <w:rPr>
                <w:ins w:id="12" w:author="cms" w:date="2016-06-23T16:33:00Z"/>
                <w:rFonts w:eastAsia="黑体" w:cstheme="minorHAnsi"/>
              </w:rPr>
            </w:pPr>
            <w:ins w:id="13" w:author="cms" w:date="2016-06-23T16:33:00Z">
              <w:r>
                <w:rPr>
                  <w:rFonts w:eastAsia="黑体" w:cstheme="minorHAnsi" w:hint="eastAsia"/>
                </w:rPr>
                <w:t>1.0</w:t>
              </w:r>
            </w:ins>
          </w:p>
        </w:tc>
        <w:tc>
          <w:tcPr>
            <w:tcW w:w="4009" w:type="dxa"/>
          </w:tcPr>
          <w:p w:rsidR="00960C4E" w:rsidRDefault="00960C4E">
            <w:pPr>
              <w:rPr>
                <w:ins w:id="14" w:author="cms" w:date="2016-06-23T16:33:00Z"/>
                <w:rFonts w:eastAsia="黑体" w:cstheme="minorHAnsi"/>
              </w:rPr>
            </w:pPr>
            <w:ins w:id="15" w:author="cms" w:date="2016-06-23T16:33:00Z">
              <w:r>
                <w:rPr>
                  <w:rFonts w:eastAsia="黑体" w:cstheme="minorHAnsi" w:hint="eastAsia"/>
                </w:rPr>
                <w:t>增加</w:t>
              </w:r>
              <w:proofErr w:type="spellStart"/>
              <w:r>
                <w:rPr>
                  <w:rFonts w:eastAsia="黑体" w:cstheme="minorHAnsi" w:hint="eastAsia"/>
                </w:rPr>
                <w:t>coeff</w:t>
              </w:r>
              <w:proofErr w:type="spellEnd"/>
              <w:r>
                <w:rPr>
                  <w:rFonts w:eastAsia="黑体" w:cstheme="minorHAnsi" w:hint="eastAsia"/>
                </w:rPr>
                <w:t>的打印描述</w:t>
              </w:r>
            </w:ins>
          </w:p>
        </w:tc>
        <w:tc>
          <w:tcPr>
            <w:tcW w:w="1138" w:type="dxa"/>
          </w:tcPr>
          <w:p w:rsidR="00960C4E" w:rsidRDefault="00960C4E">
            <w:pPr>
              <w:rPr>
                <w:ins w:id="16" w:author="cms" w:date="2016-06-23T16:33:00Z"/>
                <w:rFonts w:eastAsia="黑体" w:cstheme="minorHAnsi"/>
              </w:rPr>
            </w:pPr>
            <w:ins w:id="17" w:author="cms" w:date="2016-06-23T16:34:00Z">
              <w:r>
                <w:rPr>
                  <w:rFonts w:eastAsia="黑体" w:cstheme="minorHAnsi" w:hint="eastAsia"/>
                </w:rPr>
                <w:t>陈明书、王执虎</w:t>
              </w:r>
            </w:ins>
          </w:p>
        </w:tc>
        <w:tc>
          <w:tcPr>
            <w:tcW w:w="1382" w:type="dxa"/>
          </w:tcPr>
          <w:p w:rsidR="00960C4E" w:rsidRDefault="00960C4E">
            <w:pPr>
              <w:rPr>
                <w:ins w:id="18" w:author="cms" w:date="2016-06-23T16:33:00Z"/>
                <w:rFonts w:eastAsia="黑体" w:cstheme="minorHAnsi"/>
              </w:rPr>
            </w:pPr>
            <w:ins w:id="19" w:author="cms" w:date="2016-06-23T16:34:00Z">
              <w:r>
                <w:rPr>
                  <w:rFonts w:eastAsia="黑体" w:cstheme="minorHAnsi" w:hint="eastAsia"/>
                </w:rPr>
                <w:t>2016-6-23</w:t>
              </w:r>
            </w:ins>
          </w:p>
        </w:tc>
        <w:tc>
          <w:tcPr>
            <w:tcW w:w="1034" w:type="dxa"/>
          </w:tcPr>
          <w:p w:rsidR="00960C4E" w:rsidRDefault="00960C4E">
            <w:pPr>
              <w:rPr>
                <w:ins w:id="20" w:author="cms" w:date="2016-06-23T16:33:00Z"/>
                <w:rFonts w:eastAsia="黑体" w:cstheme="minorHAnsi"/>
              </w:rPr>
            </w:pPr>
          </w:p>
        </w:tc>
      </w:tr>
    </w:tbl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熵解码数据提取格式需求：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从</w:t>
      </w:r>
      <w:r>
        <w:rPr>
          <w:rFonts w:cstheme="minorHAnsi"/>
        </w:rPr>
        <w:t>RD</w:t>
      </w:r>
      <w:r>
        <w:rPr>
          <w:rFonts w:cstheme="minorHAnsi" w:hint="eastAsia"/>
        </w:rPr>
        <w:t>14</w:t>
      </w:r>
      <w:r>
        <w:rPr>
          <w:rFonts w:cstheme="minorHAnsi"/>
        </w:rPr>
        <w:t>.0</w:t>
      </w:r>
      <w:r>
        <w:rPr>
          <w:rFonts w:cstheme="minorHAnsi"/>
        </w:rPr>
        <w:t>中提取熵解码的输入输出数据。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比特流数据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  <w:highlight w:val="yellow"/>
        </w:rPr>
        <w:t>去掉码流中的头信息，从</w:t>
      </w:r>
      <w:r>
        <w:rPr>
          <w:rFonts w:cstheme="minorHAnsi"/>
          <w:highlight w:val="yellow"/>
        </w:rPr>
        <w:t>slice</w:t>
      </w:r>
      <w:r>
        <w:rPr>
          <w:rFonts w:cstheme="minorHAnsi"/>
          <w:highlight w:val="yellow"/>
        </w:rPr>
        <w:t>起始码开始（码流起始处应为</w:t>
      </w:r>
      <w:r>
        <w:rPr>
          <w:rFonts w:cstheme="minorHAnsi"/>
          <w:highlight w:val="yellow"/>
        </w:rPr>
        <w:t>00 00 01</w:t>
      </w:r>
      <w:r>
        <w:rPr>
          <w:rFonts w:cstheme="minorHAnsi"/>
          <w:highlight w:val="yellow"/>
        </w:rPr>
        <w:t>），</w:t>
      </w:r>
      <w:r>
        <w:rPr>
          <w:rFonts w:cstheme="minorHAnsi"/>
        </w:rPr>
        <w:t>将每个</w:t>
      </w:r>
      <w:r>
        <w:rPr>
          <w:rFonts w:cstheme="minorHAnsi"/>
        </w:rPr>
        <w:t>slice</w:t>
      </w:r>
      <w:r>
        <w:rPr>
          <w:rFonts w:cstheme="minorHAnsi"/>
        </w:rPr>
        <w:t>的比特流数据写一个文件，文件名为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bitstream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k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5453DC">
        <w:rPr>
          <w:rFonts w:cstheme="minorHAnsi" w:hint="eastAsia"/>
        </w:rPr>
        <w:t>（</w:t>
      </w:r>
      <w:r w:rsidR="005453DC">
        <w:rPr>
          <w:rFonts w:cstheme="minorHAnsi"/>
        </w:rPr>
        <w:t>m</w:t>
      </w:r>
      <w:r w:rsidR="005453DC">
        <w:rPr>
          <w:rFonts w:cstheme="minorHAnsi"/>
        </w:rPr>
        <w:t>为</w:t>
      </w:r>
      <w:r w:rsidR="005453DC">
        <w:rPr>
          <w:rFonts w:cstheme="minorHAnsi" w:hint="eastAsia"/>
        </w:rPr>
        <w:t>4</w:t>
      </w:r>
      <w:r w:rsidR="005453DC">
        <w:rPr>
          <w:rFonts w:cstheme="minorHAnsi" w:hint="eastAsia"/>
        </w:rPr>
        <w:t>位</w:t>
      </w:r>
      <w:r w:rsidR="005453DC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>头信息数据</w:t>
      </w:r>
    </w:p>
    <w:p w:rsidR="00F9140A" w:rsidRDefault="00CC2025" w:rsidP="002A46DC">
      <w:pPr>
        <w:ind w:firstLineChars="200" w:firstLine="420"/>
        <w:rPr>
          <w:rFonts w:cstheme="minorHAnsi"/>
        </w:rPr>
      </w:pPr>
      <w:r>
        <w:rPr>
          <w:rFonts w:cstheme="minorHAnsi"/>
        </w:rPr>
        <w:t>Sequence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r w:rsidR="001B5AE9">
        <w:rPr>
          <w:rFonts w:cstheme="minorHAnsi"/>
        </w:rPr>
        <w:t>sps</w:t>
      </w:r>
      <w:proofErr w:type="spellEnd"/>
      <w:r w:rsidR="001B5AE9">
        <w:rPr>
          <w:rFonts w:cstheme="minorHAnsi"/>
        </w:rPr>
        <w:t>/sps</w:t>
      </w:r>
      <w:r>
        <w:rPr>
          <w:rFonts w:cstheme="minorHAnsi" w:hint="eastAsia"/>
        </w:rPr>
        <w:t>_i</w:t>
      </w:r>
      <w:r>
        <w:rPr>
          <w:rFonts w:cstheme="minorHAnsi"/>
        </w:rPr>
        <w:t>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Picture</w:t>
      </w:r>
      <w:r>
        <w:rPr>
          <w:rFonts w:cstheme="minorHAnsi" w:hint="eastAsia"/>
        </w:rPr>
        <w:t>号</w:t>
      </w:r>
      <w:r w:rsidR="000B49AD">
        <w:rPr>
          <w:rFonts w:cstheme="minorHAnsi" w:hint="eastAsia"/>
        </w:rPr>
        <w:t>（</w:t>
      </w:r>
      <w:r w:rsidR="000B49AD">
        <w:rPr>
          <w:rFonts w:cstheme="minorHAnsi"/>
        </w:rPr>
        <w:t>i</w:t>
      </w:r>
      <w:r w:rsidR="000B49AD">
        <w:rPr>
          <w:rFonts w:cstheme="minorHAnsi"/>
        </w:rPr>
        <w:t>为</w:t>
      </w:r>
      <w:r w:rsidR="000B49AD">
        <w:rPr>
          <w:rFonts w:cstheme="minorHAnsi" w:hint="eastAsia"/>
        </w:rPr>
        <w:t>4</w:t>
      </w:r>
      <w:r w:rsidR="000B49AD">
        <w:rPr>
          <w:rFonts w:cstheme="minorHAnsi" w:hint="eastAsia"/>
        </w:rPr>
        <w:t>位十进制数</w:t>
      </w:r>
      <w:r w:rsidR="000B49AD">
        <w:rPr>
          <w:rFonts w:cstheme="minorHAnsi"/>
        </w:rPr>
        <w:t>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3658"/>
        <w:gridCol w:w="724"/>
        <w:gridCol w:w="3423"/>
        <w:tblGridChange w:id="21">
          <w:tblGrid>
            <w:gridCol w:w="717"/>
            <w:gridCol w:w="3658"/>
            <w:gridCol w:w="724"/>
            <w:gridCol w:w="3423"/>
          </w:tblGrid>
        </w:tblGridChange>
      </w:tblGrid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lcu_size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最大编码单元的大小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horizontal_size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图像宽度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水平方向</w:t>
            </w:r>
            <w:r w:rsidR="009D7892">
              <w:rPr>
                <w:rFonts w:eastAsia="宋体" w:cstheme="minorHAnsi"/>
                <w:kern w:val="0"/>
                <w:szCs w:val="21"/>
              </w:rPr>
              <w:t>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vertical_size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图像高度</w:t>
            </w:r>
            <w:r w:rsidR="009D7892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D7892">
              <w:rPr>
                <w:rFonts w:eastAsia="宋体" w:cstheme="minorHAnsi"/>
                <w:kern w:val="0"/>
                <w:szCs w:val="21"/>
              </w:rPr>
              <w:t>即垂直方向的像素点数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chroma_format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色度格式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0</w:t>
            </w:r>
            <w:r w:rsidR="00962DB1">
              <w:rPr>
                <w:rFonts w:eastAsia="宋体" w:cstheme="minorHAnsi"/>
                <w:kern w:val="0"/>
                <w:szCs w:val="21"/>
              </w:rPr>
              <w:t>-4:0:0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 w:hint="eastAsia"/>
                <w:kern w:val="0"/>
                <w:szCs w:val="21"/>
              </w:rPr>
              <w:t>1</w:t>
            </w:r>
            <w:r w:rsidR="00962DB1">
              <w:rPr>
                <w:rFonts w:eastAsia="宋体" w:cstheme="minorHAnsi"/>
                <w:kern w:val="0"/>
                <w:szCs w:val="21"/>
              </w:rPr>
              <w:t>-4:2:0,</w:t>
            </w:r>
            <w:r w:rsidR="0075005F">
              <w:rPr>
                <w:rFonts w:eastAsia="宋体" w:cstheme="minorHAnsi"/>
                <w:kern w:val="0"/>
                <w:szCs w:val="21"/>
              </w:rPr>
              <w:t xml:space="preserve"> </w:t>
            </w:r>
            <w:r w:rsidR="00962DB1">
              <w:rPr>
                <w:rFonts w:eastAsia="宋体" w:cstheme="minorHAnsi"/>
                <w:kern w:val="0"/>
                <w:szCs w:val="21"/>
              </w:rPr>
              <w:t>2-4:2:2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sample_adaptive_offset_enable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样值偏移补偿允许标志</w:t>
            </w:r>
          </w:p>
        </w:tc>
      </w:tr>
      <w:tr w:rsidR="00F9140A">
        <w:trPr>
          <w:trHeight w:val="28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multi_hypothesis_skip_enable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多参考跳过模式允许标志</w:t>
            </w:r>
          </w:p>
        </w:tc>
      </w:tr>
      <w:tr w:rsidR="00F9140A">
        <w:trPr>
          <w:trHeight w:val="24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dua</w:t>
            </w:r>
            <w:r w:rsidR="00A57416">
              <w:rPr>
                <w:rFonts w:ascii="Times New Roman" w:eastAsia="宋体" w:hAnsi="Times New Roman" w:cs="Times New Roman"/>
                <w:kern w:val="0"/>
                <w:szCs w:val="21"/>
              </w:rPr>
              <w:t>l_hypothesis_prediction_enable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多参考图像双前向预测模式允许标志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weighted_skip_enable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加权跳过模式允许标志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asymmetric_motion_partitions_enable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非对称运动划分允许标志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nonsquare_intra_prediction_enable</w:t>
            </w:r>
            <w:proofErr w:type="spellEnd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非正方形帧内预测允许标志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nonsquare_quadtree_transform_enable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非正方形变换标志</w:t>
            </w:r>
          </w:p>
        </w:tc>
      </w:tr>
      <w:tr w:rsidR="00F9140A">
        <w:trPr>
          <w:trHeight w:val="9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Pr="00E6570C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6570C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Pr="00E6570C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6570C">
              <w:rPr>
                <w:rFonts w:ascii="Times New Roman" w:eastAsia="宋体" w:hAnsi="Times New Roman" w:cs="Times New Roman"/>
                <w:color w:val="000000"/>
                <w:szCs w:val="21"/>
              </w:rPr>
              <w:t>pmvr_enable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是否使用</w:t>
            </w:r>
            <w:r>
              <w:rPr>
                <w:rFonts w:eastAsia="宋体" w:cstheme="minorHAnsi" w:hint="eastAsia"/>
                <w:kern w:val="0"/>
                <w:szCs w:val="21"/>
              </w:rPr>
              <w:t>PMVR</w:t>
            </w:r>
            <w:r>
              <w:rPr>
                <w:rFonts w:eastAsia="宋体" w:cstheme="minorHAnsi" w:hint="eastAsia"/>
                <w:kern w:val="0"/>
                <w:szCs w:val="21"/>
              </w:rPr>
              <w:t>技术</w:t>
            </w:r>
          </w:p>
        </w:tc>
      </w:tr>
      <w:tr w:rsidR="003856B8" w:rsidTr="00403BDB">
        <w:tblPrEx>
          <w:tblW w:w="8522" w:type="dxa"/>
          <w:jc w:val="center"/>
          <w:tblLayout w:type="fixed"/>
          <w:tblPrExChange w:id="2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3" w:author="Liling" w:date="2016-03-31T10:14:00Z"/>
          <w:trPrChange w:id="2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2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26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27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29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0" w:author="Liling" w:date="2016-03-31T10:14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profile_id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32" w:author="Liling" w:date="2016-03-31T10:14:00Z"/>
                <w:rFonts w:eastAsia="宋体" w:cstheme="minorHAnsi"/>
                <w:kern w:val="0"/>
                <w:szCs w:val="21"/>
              </w:rPr>
            </w:pPr>
            <w:ins w:id="33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35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36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7" w:author="Liling" w:date="2016-03-31T10:14:00Z"/>
          <w:trPrChange w:id="38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39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40" w:author="Liling" w:date="2016-03-31T10:14:00Z"/>
                <w:rFonts w:ascii="Times New Roman" w:eastAsia="宋体" w:hAnsi="Times New Roman" w:cs="Times New Roman"/>
                <w:kern w:val="0"/>
                <w:szCs w:val="21"/>
              </w:rPr>
            </w:pPr>
            <w:ins w:id="41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43" w:author="Liling" w:date="2016-03-31T10:1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4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level_id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46" w:author="Liling" w:date="2016-03-31T10:14:00Z"/>
                <w:rFonts w:eastAsia="宋体" w:cstheme="minorHAnsi"/>
                <w:kern w:val="0"/>
                <w:szCs w:val="21"/>
              </w:rPr>
            </w:pPr>
            <w:ins w:id="47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49" w:author="Liling" w:date="2016-03-31T10:14:00Z"/>
                <w:rFonts w:eastAsia="宋体" w:cstheme="minorHAnsi"/>
                <w:kern w:val="0"/>
                <w:szCs w:val="21"/>
              </w:rPr>
            </w:pPr>
          </w:p>
        </w:tc>
      </w:tr>
      <w:tr w:rsidR="003856B8" w:rsidTr="00403BDB">
        <w:tblPrEx>
          <w:tblW w:w="8522" w:type="dxa"/>
          <w:jc w:val="center"/>
          <w:tblLayout w:type="fixed"/>
          <w:tblPrExChange w:id="5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51" w:author="Liling" w:date="2016-03-31T10:15:00Z"/>
          <w:trPrChange w:id="5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tcPrChange w:id="5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856B8" w:rsidRPr="00E6570C" w:rsidRDefault="00403BDB" w:rsidP="003856B8">
            <w:pPr>
              <w:widowControl/>
              <w:jc w:val="center"/>
              <w:rPr>
                <w:ins w:id="54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55" w:author="Liling" w:date="2016-03-31T11:2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Pr="00E6570C" w:rsidRDefault="003856B8" w:rsidP="003856B8">
            <w:pPr>
              <w:widowControl/>
              <w:jc w:val="left"/>
              <w:rPr>
                <w:ins w:id="57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8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progressive_sequence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 w:rsidP="003856B8">
            <w:pPr>
              <w:widowControl/>
              <w:jc w:val="left"/>
              <w:rPr>
                <w:ins w:id="60" w:author="Liling" w:date="2016-03-31T10:15:00Z"/>
                <w:rFonts w:eastAsia="宋体" w:cstheme="minorHAnsi"/>
                <w:kern w:val="0"/>
                <w:szCs w:val="21"/>
              </w:rPr>
            </w:pPr>
            <w:ins w:id="61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856B8" w:rsidRDefault="003856B8">
            <w:pPr>
              <w:widowControl/>
              <w:jc w:val="left"/>
              <w:rPr>
                <w:ins w:id="63" w:author="Liling" w:date="2016-03-31T10:16:00Z"/>
                <w:rFonts w:eastAsia="宋体" w:cstheme="minorHAnsi"/>
                <w:kern w:val="0"/>
                <w:szCs w:val="21"/>
              </w:rPr>
            </w:pPr>
            <w:ins w:id="64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逐行</w:t>
              </w:r>
            </w:ins>
            <w:ins w:id="65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扫描</w:t>
              </w:r>
              <w:r>
                <w:rPr>
                  <w:rFonts w:eastAsia="宋体" w:cstheme="minorHAnsi"/>
                  <w:kern w:val="0"/>
                  <w:szCs w:val="21"/>
                </w:rPr>
                <w:t>的帧图像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3856B8" w:rsidRDefault="003856B8">
            <w:pPr>
              <w:widowControl/>
              <w:jc w:val="left"/>
              <w:rPr>
                <w:ins w:id="66" w:author="Liling" w:date="2016-03-31T10:15:00Z"/>
                <w:rFonts w:eastAsia="宋体" w:cstheme="minorHAnsi"/>
                <w:kern w:val="0"/>
                <w:szCs w:val="21"/>
              </w:rPr>
            </w:pPr>
            <w:ins w:id="67" w:author="Liling" w:date="2016-03-31T10:15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  <w:ins w:id="68" w:author="Liling" w:date="2016-03-31T10:16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逐行扫描图像或隔行扫描图像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6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70" w:author="Liling" w:date="2016-03-31T10:15:00Z"/>
          <w:trPrChange w:id="7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7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73" w:author="Liling" w:date="2016-03-31T10:15:00Z"/>
                <w:rFonts w:ascii="Times New Roman" w:eastAsia="宋体" w:hAnsi="Times New Roman" w:cs="Times New Roman"/>
                <w:kern w:val="0"/>
                <w:szCs w:val="21"/>
              </w:rPr>
            </w:pPr>
            <w:ins w:id="74" w:author="Liling" w:date="2016-03-31T11:27:00Z">
              <w:r w:rsidRPr="00275916">
                <w:t>15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76" w:author="Liling" w:date="2016-03-31T10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7" w:author="Liling" w:date="2016-03-31T10:15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field_coded_sequence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79" w:author="Liling" w:date="2016-03-31T10:15:00Z"/>
                <w:rFonts w:eastAsia="宋体" w:cstheme="minorHAnsi"/>
                <w:kern w:val="0"/>
                <w:szCs w:val="21"/>
              </w:rPr>
            </w:pPr>
            <w:ins w:id="80" w:author="Liling" w:date="2016-03-31T10:21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82" w:author="Liling" w:date="2016-03-31T10:15:00Z"/>
                <w:rFonts w:eastAsia="宋体" w:cstheme="minorHAnsi"/>
                <w:kern w:val="0"/>
                <w:szCs w:val="21"/>
              </w:rPr>
            </w:pPr>
            <w:ins w:id="83" w:author="Liling" w:date="2016-03-31T10:16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场</w:t>
              </w:r>
              <w:r>
                <w:rPr>
                  <w:rFonts w:eastAsia="宋体" w:cstheme="minorHAnsi"/>
                  <w:kern w:val="0"/>
                  <w:szCs w:val="21"/>
                </w:rPr>
                <w:t>图像；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帧图像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8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85" w:author="Liling" w:date="2016-03-31T10:13:00Z"/>
          <w:trPrChange w:id="8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8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88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89" w:author="Liling" w:date="2016-03-31T11:27:00Z">
              <w:r w:rsidRPr="00275916">
                <w:t>16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91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2" w:author="Liling" w:date="2016-03-31T10:13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sample_precision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94" w:author="Liling" w:date="2016-03-31T10:13:00Z"/>
                <w:rFonts w:eastAsia="宋体" w:cstheme="minorHAnsi"/>
                <w:kern w:val="0"/>
                <w:szCs w:val="21"/>
              </w:rPr>
            </w:pPr>
            <w:ins w:id="95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97" w:author="Liling" w:date="2016-03-31T10:13:00Z"/>
                <w:rFonts w:eastAsia="宋体" w:cstheme="minorHAnsi"/>
                <w:kern w:val="0"/>
                <w:szCs w:val="21"/>
              </w:rPr>
            </w:pPr>
            <w:ins w:id="98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99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100" w:author="Liling" w:date="2016-03-31T10:13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0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02" w:author="Liling" w:date="2016-03-31T10:13:00Z"/>
          <w:trPrChange w:id="10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05" w:author="Liling" w:date="2016-03-31T10:13:00Z"/>
                <w:rFonts w:ascii="Times New Roman" w:eastAsia="宋体" w:hAnsi="Times New Roman" w:cs="Times New Roman"/>
                <w:kern w:val="0"/>
                <w:szCs w:val="21"/>
              </w:rPr>
            </w:pPr>
            <w:ins w:id="106" w:author="Liling" w:date="2016-03-31T11:27:00Z">
              <w:r w:rsidRPr="00275916">
                <w:t>17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08" w:author="Liling" w:date="2016-03-31T10:1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9" w:author="Liling" w:date="2016-03-31T10:20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encoding_precision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11" w:author="Liling" w:date="2016-03-31T10:13:00Z"/>
                <w:rFonts w:eastAsia="宋体" w:cstheme="minorHAnsi"/>
                <w:kern w:val="0"/>
                <w:szCs w:val="21"/>
              </w:rPr>
            </w:pPr>
            <w:ins w:id="112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>
            <w:pPr>
              <w:widowControl/>
              <w:jc w:val="left"/>
              <w:rPr>
                <w:ins w:id="114" w:author="Liling" w:date="2016-03-31T10:13:00Z"/>
                <w:rFonts w:eastAsia="宋体" w:cstheme="minorHAnsi"/>
                <w:kern w:val="0"/>
                <w:szCs w:val="21"/>
              </w:rPr>
            </w:pPr>
            <w:ins w:id="115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 xml:space="preserve">1-8bits, </w:t>
              </w:r>
            </w:ins>
            <w:ins w:id="116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  <w:ins w:id="117" w:author="Liling" w:date="2016-03-31T10:21:00Z">
              <w:r>
                <w:rPr>
                  <w:rFonts w:eastAsia="宋体" w:cstheme="minorHAnsi" w:hint="eastAsia"/>
                  <w:kern w:val="0"/>
                  <w:szCs w:val="21"/>
                </w:rPr>
                <w:t>-10bits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1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19" w:author="Liling" w:date="2016-03-31T10:21:00Z"/>
          <w:trPrChange w:id="12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2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22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23" w:author="Liling" w:date="2016-03-31T11:27:00Z">
              <w:r w:rsidRPr="00275916">
                <w:t>18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25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26" w:author="Liling" w:date="2016-03-31T10:22:00Z">
              <w:r w:rsidRPr="00E6570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aspect_ratio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28" w:author="Liling" w:date="2016-03-31T10:21:00Z"/>
                <w:rFonts w:eastAsia="宋体" w:cstheme="minorHAnsi"/>
                <w:kern w:val="0"/>
                <w:szCs w:val="21"/>
              </w:rPr>
            </w:pPr>
            <w:ins w:id="129" w:author="Liling" w:date="2016-03-31T10:22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31" w:author="Liling" w:date="2016-03-31T10:25:00Z"/>
                <w:rFonts w:eastAsia="宋体" w:cstheme="minorHAnsi"/>
                <w:kern w:val="0"/>
                <w:szCs w:val="21"/>
              </w:rPr>
            </w:pPr>
            <w:ins w:id="132" w:author="Liling" w:date="2016-03-31T10:22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</w:ins>
            <w:ins w:id="133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 xml:space="preserve">SAR 1.0; </w:t>
              </w:r>
            </w:ins>
          </w:p>
          <w:p w:rsidR="00403BDB" w:rsidRDefault="00403BDB">
            <w:pPr>
              <w:widowControl/>
              <w:jc w:val="left"/>
              <w:rPr>
                <w:ins w:id="134" w:author="Liling" w:date="2016-03-31T10:25:00Z"/>
                <w:rFonts w:eastAsia="宋体" w:cstheme="minorHAnsi"/>
                <w:kern w:val="0"/>
                <w:szCs w:val="21"/>
              </w:rPr>
            </w:pPr>
            <w:ins w:id="135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2-DAR 4:3;</w:t>
              </w:r>
            </w:ins>
          </w:p>
          <w:p w:rsidR="00403BDB" w:rsidRDefault="00403BDB">
            <w:pPr>
              <w:widowControl/>
              <w:jc w:val="left"/>
              <w:rPr>
                <w:ins w:id="136" w:author="Liling" w:date="2016-03-31T10:24:00Z"/>
                <w:rFonts w:eastAsia="宋体" w:cstheme="minorHAnsi"/>
                <w:kern w:val="0"/>
                <w:szCs w:val="21"/>
              </w:rPr>
            </w:pPr>
            <w:ins w:id="137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3-DAR 16:9;</w:t>
              </w:r>
            </w:ins>
          </w:p>
          <w:p w:rsidR="00403BDB" w:rsidRDefault="00403BDB">
            <w:pPr>
              <w:widowControl/>
              <w:jc w:val="left"/>
              <w:rPr>
                <w:ins w:id="138" w:author="Liling" w:date="2016-03-31T10:21:00Z"/>
                <w:rFonts w:eastAsia="宋体" w:cstheme="minorHAnsi"/>
                <w:kern w:val="0"/>
                <w:szCs w:val="21"/>
              </w:rPr>
            </w:pPr>
            <w:ins w:id="139" w:author="Liling" w:date="2016-03-31T10:24:00Z">
              <w:r>
                <w:rPr>
                  <w:rFonts w:eastAsia="宋体" w:cstheme="minorHAnsi"/>
                  <w:kern w:val="0"/>
                  <w:szCs w:val="21"/>
                </w:rPr>
                <w:t>4-DAR2.21:1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4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41" w:author="Liling" w:date="2016-03-31T10:21:00Z"/>
          <w:trPrChange w:id="14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4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44" w:author="Liling" w:date="2016-03-31T10:21:00Z"/>
                <w:rFonts w:ascii="Times New Roman" w:eastAsia="宋体" w:hAnsi="Times New Roman" w:cs="Times New Roman"/>
                <w:kern w:val="0"/>
                <w:szCs w:val="21"/>
              </w:rPr>
            </w:pPr>
            <w:ins w:id="145" w:author="Liling" w:date="2016-03-31T11:27:00Z">
              <w:r w:rsidRPr="00275916">
                <w:t>19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left"/>
              <w:rPr>
                <w:ins w:id="147" w:author="Liling" w:date="2016-03-31T10:2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48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rame_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rate_code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0" w:author="Liling" w:date="2016-03-31T10:21:00Z"/>
                <w:rFonts w:eastAsia="宋体" w:cstheme="minorHAnsi"/>
                <w:kern w:val="0"/>
                <w:szCs w:val="21"/>
              </w:rPr>
            </w:pPr>
            <w:ins w:id="151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53" w:author="Liling" w:date="2016-03-31T10:21:00Z"/>
                <w:rFonts w:eastAsia="宋体" w:cstheme="minorHAnsi"/>
                <w:kern w:val="0"/>
                <w:szCs w:val="21"/>
              </w:rPr>
            </w:pPr>
            <w:ins w:id="154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帧率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55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56" w:author="Liling" w:date="2016-03-31T10:27:00Z"/>
          <w:trPrChange w:id="157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58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59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60" w:author="Liling" w:date="2016-03-31T11:27:00Z">
              <w:r w:rsidRPr="00275916">
                <w:t>20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1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62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63" w:author="Liling" w:date="2016-03-31T10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it_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rate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4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65" w:author="Liling" w:date="2016-03-31T10:27:00Z"/>
                <w:rFonts w:eastAsia="宋体" w:cstheme="minorHAnsi"/>
                <w:kern w:val="0"/>
                <w:szCs w:val="21"/>
              </w:rPr>
            </w:pPr>
            <w:ins w:id="166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7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68" w:author="Liling" w:date="2016-03-31T10:27:00Z"/>
                <w:rFonts w:eastAsia="宋体" w:cstheme="minorHAnsi"/>
                <w:kern w:val="0"/>
                <w:szCs w:val="21"/>
              </w:rPr>
            </w:pPr>
            <w:ins w:id="169" w:author="Liling" w:date="2016-03-31T10:27:00Z">
              <w:r>
                <w:rPr>
                  <w:rFonts w:eastAsia="宋体" w:cstheme="minorHAnsi" w:hint="eastAsia"/>
                  <w:kern w:val="0"/>
                  <w:szCs w:val="21"/>
                </w:rPr>
                <w:t>比特率</w:t>
              </w:r>
            </w:ins>
            <w:ins w:id="170" w:author="cms" w:date="2016-05-31T14:35:00Z">
              <w:r w:rsidR="001E4D88"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  <w:proofErr w:type="spellStart"/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>bit_rate_uppe</w:t>
              </w:r>
              <w:r w:rsidR="001E4D88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r</w:t>
              </w:r>
              <w:proofErr w:type="spellEnd"/>
              <w:r w:rsidR="001E4D88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</w:rPr>
                <w:t>&lt;&lt;18+</w:t>
              </w:r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 xml:space="preserve"> </w:t>
              </w:r>
              <w:proofErr w:type="spellStart"/>
              <w:r w:rsidR="001E4D88">
                <w:rPr>
                  <w:rFonts w:ascii="新宋体" w:eastAsia="宋体" w:hAnsi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lastRenderedPageBreak/>
                <w:t>bit_rate_lower</w:t>
              </w:r>
              <w:proofErr w:type="spellEnd"/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</w:rPr>
                <w:t>,</w:t>
              </w:r>
            </w:ins>
            <w:ins w:id="171" w:author="cms" w:date="2016-05-31T14:36:00Z"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单位是</w:t>
              </w:r>
              <w:r w:rsidR="007417DF">
                <w:rPr>
                  <w:rFonts w:ascii="新宋体" w:eastAsia="宋体" w:hAnsi="新宋体" w:cs="新宋体" w:hint="eastAsia"/>
                  <w:color w:val="000000"/>
                  <w:kern w:val="0"/>
                  <w:sz w:val="19"/>
                  <w:szCs w:val="19"/>
                  <w:highlight w:val="white"/>
                </w:rPr>
                <w:t>400bps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7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73" w:author="Liling" w:date="2016-03-31T10:27:00Z"/>
          <w:trPrChange w:id="17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7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76" w:author="Liling" w:date="2016-03-31T10:27:00Z"/>
                <w:rFonts w:ascii="Times New Roman" w:eastAsia="宋体" w:hAnsi="Times New Roman" w:cs="Times New Roman"/>
                <w:kern w:val="0"/>
                <w:szCs w:val="21"/>
              </w:rPr>
            </w:pPr>
            <w:ins w:id="177" w:author="Liling" w:date="2016-03-31T11:27:00Z">
              <w:r w:rsidRPr="00275916">
                <w:lastRenderedPageBreak/>
                <w:t>21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79" w:author="Liling" w:date="2016-03-31T10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80" w:author="Liling" w:date="2016-03-31T10:29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ow_delay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82" w:author="Liling" w:date="2016-03-31T10:27:00Z"/>
                <w:rFonts w:eastAsia="宋体" w:cstheme="minorHAnsi"/>
                <w:kern w:val="0"/>
                <w:szCs w:val="21"/>
              </w:rPr>
            </w:pPr>
            <w:ins w:id="183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185" w:author="Liling" w:date="2016-03-31T10:29:00Z"/>
                <w:rFonts w:eastAsia="宋体" w:cstheme="minorHAnsi"/>
                <w:kern w:val="0"/>
                <w:szCs w:val="21"/>
              </w:rPr>
            </w:pPr>
            <w:ins w:id="186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低延迟。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187" w:author="Liling" w:date="2016-03-31T10:29:00Z"/>
                <w:rFonts w:eastAsia="宋体" w:cstheme="minorHAnsi"/>
                <w:kern w:val="0"/>
                <w:szCs w:val="21"/>
              </w:rPr>
            </w:pPr>
            <w:ins w:id="188" w:author="Liling" w:date="2016-03-31T10:28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189" w:author="Liling" w:date="2016-03-31T10:29:00Z"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图像，不存在图像重排序延时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</w:ins>
          </w:p>
          <w:p w:rsidR="00403BDB" w:rsidRPr="00826BE4" w:rsidRDefault="00403BDB" w:rsidP="00403BDB">
            <w:pPr>
              <w:widowControl/>
              <w:jc w:val="left"/>
              <w:rPr>
                <w:ins w:id="190" w:author="Liling" w:date="2016-03-31T10:27:00Z"/>
                <w:rFonts w:eastAsia="宋体" w:cstheme="minorHAnsi"/>
                <w:kern w:val="0"/>
                <w:szCs w:val="21"/>
              </w:rPr>
            </w:pPr>
            <w:ins w:id="191" w:author="Liling" w:date="2016-03-31T10:29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包含</w:t>
              </w:r>
              <w:r>
                <w:rPr>
                  <w:rFonts w:eastAsia="宋体" w:cstheme="minorHAnsi"/>
                  <w:kern w:val="0"/>
                  <w:szCs w:val="21"/>
                </w:rPr>
                <w:t>B</w:t>
              </w:r>
              <w:r>
                <w:rPr>
                  <w:rFonts w:eastAsia="宋体" w:cstheme="minorHAnsi"/>
                  <w:kern w:val="0"/>
                  <w:szCs w:val="21"/>
                </w:rPr>
                <w:t>图像，存在图像重排序延时</w:t>
              </w:r>
            </w:ins>
            <w:ins w:id="192" w:author="Liling" w:date="2016-03-31T10:30:00Z"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19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194" w:author="Liling" w:date="2016-03-31T10:29:00Z"/>
          <w:trPrChange w:id="19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9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197" w:author="Liling" w:date="2016-03-31T10:29:00Z"/>
                <w:rFonts w:ascii="Times New Roman" w:eastAsia="宋体" w:hAnsi="Times New Roman" w:cs="Times New Roman"/>
                <w:kern w:val="0"/>
                <w:szCs w:val="21"/>
              </w:rPr>
            </w:pPr>
            <w:ins w:id="198" w:author="Liling" w:date="2016-03-31T11:27:00Z">
              <w:r w:rsidRPr="00275916">
                <w:t>22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0" w:author="Liling" w:date="2016-03-31T10:29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01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emporal_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id_enable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3" w:author="Liling" w:date="2016-03-31T10:29:00Z"/>
                <w:rFonts w:eastAsia="宋体" w:cstheme="minorHAnsi"/>
                <w:kern w:val="0"/>
                <w:szCs w:val="21"/>
              </w:rPr>
            </w:pPr>
            <w:ins w:id="204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06" w:author="Liling" w:date="2016-03-31T10:29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07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08" w:author="Liling" w:date="2016-03-31T10:31:00Z"/>
          <w:trPrChange w:id="209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10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11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12" w:author="Liling" w:date="2016-03-31T11:27:00Z">
              <w:r w:rsidRPr="00852905">
                <w:t>23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3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14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15" w:author="Liling" w:date="2016-03-31T10:3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bv_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buffer_size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6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17" w:author="Liling" w:date="2016-03-31T10:31:00Z"/>
                <w:rFonts w:eastAsia="宋体" w:cstheme="minorHAnsi"/>
                <w:kern w:val="0"/>
                <w:szCs w:val="21"/>
              </w:rPr>
            </w:pPr>
            <w:ins w:id="218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9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0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21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22" w:author="Liling" w:date="2016-03-31T10:31:00Z"/>
          <w:trPrChange w:id="223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24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25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26" w:author="Liling" w:date="2016-03-31T11:27:00Z">
              <w:r w:rsidRPr="00852905">
                <w:t>24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7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28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29" w:author="Liling" w:date="2016-03-31T10:3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eight_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quant_enable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0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31" w:author="Liling" w:date="2016-03-31T10:31:00Z"/>
                <w:rFonts w:eastAsia="宋体" w:cstheme="minorHAnsi"/>
                <w:kern w:val="0"/>
                <w:szCs w:val="21"/>
              </w:rPr>
            </w:pPr>
            <w:ins w:id="232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3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34" w:author="Liling" w:date="2016-03-31T10:32:00Z"/>
                <w:rFonts w:eastAsia="宋体" w:cstheme="minorHAnsi"/>
                <w:kern w:val="0"/>
                <w:szCs w:val="21"/>
              </w:rPr>
            </w:pPr>
            <w:ins w:id="235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1-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允许使用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加权量化；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236" w:author="Liling" w:date="2016-03-31T10:31:00Z"/>
                <w:rFonts w:eastAsia="宋体" w:cstheme="minorHAnsi"/>
                <w:kern w:val="0"/>
                <w:szCs w:val="21"/>
              </w:rPr>
            </w:pPr>
            <w:ins w:id="237" w:author="Liling" w:date="2016-03-31T10:32:00Z"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-</w:t>
              </w:r>
              <w:r>
                <w:rPr>
                  <w:rFonts w:eastAsia="宋体" w:cstheme="minorHAnsi"/>
                  <w:kern w:val="0"/>
                  <w:szCs w:val="21"/>
                </w:rPr>
                <w:t>不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使用</w:t>
              </w:r>
              <w:r>
                <w:rPr>
                  <w:rFonts w:eastAsia="宋体" w:cstheme="minorHAnsi"/>
                  <w:kern w:val="0"/>
                  <w:szCs w:val="21"/>
                </w:rPr>
                <w:t>加权量化。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238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39" w:author="Liling" w:date="2016-03-31T10:31:00Z"/>
          <w:trPrChange w:id="240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41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42" w:author="Liling" w:date="2016-03-31T10:31:00Z"/>
                <w:rFonts w:ascii="Times New Roman" w:eastAsia="宋体" w:hAnsi="Times New Roman" w:cs="Times New Roman"/>
                <w:kern w:val="0"/>
                <w:szCs w:val="21"/>
              </w:rPr>
            </w:pPr>
            <w:ins w:id="243" w:author="Liling" w:date="2016-03-31T11:27:00Z">
              <w:r w:rsidRPr="00852905">
                <w:t>25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4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45" w:author="Liling" w:date="2016-03-31T10:3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46" w:author="Liling" w:date="2016-03-31T11:15:00Z">
              <w:r w:rsidRPr="00196AE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load_seq_weight_quant_data_flag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7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48" w:author="Liling" w:date="2016-03-31T10:31:00Z"/>
                <w:rFonts w:eastAsia="宋体" w:cstheme="minorHAnsi"/>
                <w:kern w:val="0"/>
                <w:szCs w:val="21"/>
              </w:rPr>
            </w:pPr>
            <w:ins w:id="249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0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51" w:author="Liling" w:date="2016-03-31T10:31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52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53" w:author="Liling" w:date="2016-03-31T11:15:00Z"/>
          <w:trPrChange w:id="254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55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56" w:author="Liling" w:date="2016-03-31T11:15:00Z"/>
                <w:rFonts w:ascii="Times New Roman" w:eastAsia="宋体" w:hAnsi="Times New Roman" w:cs="Times New Roman"/>
                <w:kern w:val="0"/>
                <w:szCs w:val="21"/>
              </w:rPr>
            </w:pPr>
            <w:ins w:id="257" w:author="Liling" w:date="2016-03-31T11:27:00Z">
              <w:r w:rsidRPr="00852905">
                <w:t>26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8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196AE7" w:rsidRDefault="00403BDB" w:rsidP="00403BDB">
            <w:pPr>
              <w:widowControl/>
              <w:jc w:val="left"/>
              <w:rPr>
                <w:ins w:id="259" w:author="Liling" w:date="2016-03-31T11:1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60" w:author="Liling" w:date="2016-03-31T11:16:00Z">
              <w:r w:rsidRPr="007E49F9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scene_picture_disable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1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62" w:author="Liling" w:date="2016-03-31T11:15:00Z"/>
                <w:rFonts w:eastAsia="宋体" w:cstheme="minorHAnsi"/>
                <w:kern w:val="0"/>
                <w:szCs w:val="21"/>
              </w:rPr>
            </w:pPr>
            <w:ins w:id="263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4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65" w:author="Liling" w:date="2016-03-31T11:15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66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67" w:author="Liling" w:date="2016-03-31T11:16:00Z"/>
          <w:trPrChange w:id="268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69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70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71" w:author="Liling" w:date="2016-03-31T11:27:00Z">
              <w:r w:rsidRPr="00852905">
                <w:t>27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2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73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74" w:author="Liling" w:date="2016-03-31T11:16:00Z">
              <w:r w:rsidRPr="0075720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secondary_transform_enable_flag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5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76" w:author="Liling" w:date="2016-03-31T11:16:00Z"/>
                <w:rFonts w:eastAsia="宋体" w:cstheme="minorHAnsi"/>
                <w:kern w:val="0"/>
                <w:szCs w:val="21"/>
              </w:rPr>
            </w:pPr>
            <w:ins w:id="277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8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79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80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81" w:author="Liling" w:date="2016-03-31T11:16:00Z"/>
          <w:trPrChange w:id="282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83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84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85" w:author="Liling" w:date="2016-03-31T11:27:00Z">
              <w:r w:rsidRPr="00852905">
                <w:t>28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6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287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288" w:author="Liling" w:date="2016-03-31T11:16:00Z">
              <w:r w:rsidRPr="00866C0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adaptive_loop_filter_enable</w:t>
              </w:r>
              <w:proofErr w:type="spellEnd"/>
            </w:ins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89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0" w:author="Liling" w:date="2016-03-31T11:16:00Z"/>
                <w:rFonts w:eastAsia="宋体" w:cstheme="minorHAnsi"/>
                <w:kern w:val="0"/>
                <w:szCs w:val="21"/>
              </w:rPr>
            </w:pPr>
            <w:ins w:id="291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2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293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294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295" w:author="Liling" w:date="2016-03-31T11:16:00Z"/>
          <w:trPrChange w:id="296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297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298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299" w:author="Liling" w:date="2016-03-31T11:27:00Z">
              <w:r w:rsidRPr="00852905">
                <w:t>29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0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301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02" w:author="Liling" w:date="2016-03-31T11:17:00Z">
              <w:r w:rsidRPr="00495524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num_of_rcs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3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04" w:author="Liling" w:date="2016-03-31T11:16:00Z"/>
                <w:rFonts w:eastAsia="宋体" w:cstheme="minorHAnsi"/>
                <w:kern w:val="0"/>
                <w:szCs w:val="21"/>
              </w:rPr>
            </w:pPr>
            <w:ins w:id="305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06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07" w:author="Liling" w:date="2016-03-31T11:16:00Z"/>
                <w:rFonts w:eastAsia="宋体" w:cstheme="minorHAnsi"/>
                <w:kern w:val="0"/>
                <w:szCs w:val="21"/>
              </w:rPr>
            </w:pPr>
            <w:ins w:id="308" w:author="Liling" w:date="2016-03-31T11:1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图像配置集数量，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&lt;=32</w:t>
              </w:r>
            </w:ins>
          </w:p>
        </w:tc>
      </w:tr>
      <w:tr w:rsidR="00403BDB" w:rsidTr="00403BDB">
        <w:tblPrEx>
          <w:tblW w:w="8522" w:type="dxa"/>
          <w:jc w:val="center"/>
          <w:tblLayout w:type="fixed"/>
          <w:tblPrExChange w:id="309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10" w:author="Liling" w:date="2016-03-31T11:16:00Z"/>
          <w:trPrChange w:id="311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312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313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314" w:author="Liling" w:date="2016-03-31T11:27:00Z">
              <w:r w:rsidRPr="00852905">
                <w:t>30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5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096022" w:rsidRDefault="00403BDB" w:rsidP="00403BDB">
            <w:pPr>
              <w:widowControl/>
              <w:jc w:val="left"/>
              <w:rPr>
                <w:ins w:id="316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17" w:author="Liling" w:date="2016-03-31T11:17:00Z">
              <w:r w:rsidRPr="00096022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output_reorder_delay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8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19" w:author="Liling" w:date="2016-03-31T11:16:00Z"/>
                <w:rFonts w:eastAsia="宋体" w:cstheme="minorHAnsi"/>
                <w:kern w:val="0"/>
                <w:szCs w:val="21"/>
              </w:rPr>
            </w:pPr>
            <w:ins w:id="320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1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22" w:author="Liling" w:date="2016-03-31T11:16:00Z"/>
                <w:rFonts w:eastAsia="宋体" w:cstheme="minorHAnsi"/>
                <w:kern w:val="0"/>
                <w:szCs w:val="21"/>
              </w:rPr>
            </w:pPr>
          </w:p>
        </w:tc>
      </w:tr>
      <w:tr w:rsidR="00403BDB" w:rsidTr="00403BDB">
        <w:tblPrEx>
          <w:tblW w:w="8522" w:type="dxa"/>
          <w:jc w:val="center"/>
          <w:tblLayout w:type="fixed"/>
          <w:tblPrExChange w:id="323" w:author="Liling" w:date="2016-03-31T11:27:00Z">
            <w:tblPrEx>
              <w:tblW w:w="8522" w:type="dxa"/>
              <w:jc w:val="center"/>
              <w:tblLayout w:type="fixed"/>
            </w:tblPrEx>
          </w:tblPrExChange>
        </w:tblPrEx>
        <w:trPr>
          <w:trHeight w:val="90"/>
          <w:jc w:val="center"/>
          <w:ins w:id="324" w:author="Liling" w:date="2016-03-31T11:16:00Z"/>
          <w:trPrChange w:id="325" w:author="Liling" w:date="2016-03-31T11:27:00Z">
            <w:trPr>
              <w:trHeight w:val="90"/>
              <w:jc w:val="center"/>
            </w:trPr>
          </w:trPrChange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326" w:author="Liling" w:date="2016-03-31T11:27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03BDB" w:rsidRPr="00E6570C" w:rsidRDefault="00403BDB" w:rsidP="00403BDB">
            <w:pPr>
              <w:widowControl/>
              <w:jc w:val="center"/>
              <w:rPr>
                <w:ins w:id="327" w:author="Liling" w:date="2016-03-31T11:16:00Z"/>
                <w:rFonts w:ascii="Times New Roman" w:eastAsia="宋体" w:hAnsi="Times New Roman" w:cs="Times New Roman"/>
                <w:kern w:val="0"/>
                <w:szCs w:val="21"/>
              </w:rPr>
            </w:pPr>
            <w:ins w:id="328" w:author="Liling" w:date="2016-03-31T11:27:00Z">
              <w:r>
                <w:t>31</w:t>
              </w:r>
            </w:ins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9" w:author="Liling" w:date="2016-03-31T11:27:00Z">
              <w:tcPr>
                <w:tcW w:w="3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Pr="007E49F9" w:rsidRDefault="00403BDB" w:rsidP="00403BDB">
            <w:pPr>
              <w:widowControl/>
              <w:jc w:val="left"/>
              <w:rPr>
                <w:ins w:id="330" w:author="Liling" w:date="2016-03-31T11:1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331" w:author="Liling" w:date="2016-03-31T11:18:00Z">
              <w:r w:rsidRPr="008E2E6C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cross_slice_loopfilter_enable</w:t>
              </w:r>
            </w:ins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2" w:author="Liling" w:date="2016-03-31T11:27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33" w:author="Liling" w:date="2016-03-31T11:16:00Z"/>
                <w:rFonts w:eastAsia="宋体" w:cstheme="minorHAnsi"/>
                <w:kern w:val="0"/>
                <w:szCs w:val="21"/>
              </w:rPr>
            </w:pPr>
            <w:ins w:id="334" w:author="Liling" w:date="2016-03-31T11:19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5" w:author="Liling" w:date="2016-03-31T11:27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03BDB" w:rsidRDefault="00403BDB" w:rsidP="00403BDB">
            <w:pPr>
              <w:widowControl/>
              <w:jc w:val="left"/>
              <w:rPr>
                <w:ins w:id="336" w:author="Liling" w:date="2016-03-31T11:18:00Z"/>
                <w:rFonts w:eastAsia="宋体" w:cstheme="minorHAnsi"/>
                <w:kern w:val="0"/>
                <w:szCs w:val="21"/>
              </w:rPr>
            </w:pPr>
            <w:ins w:id="337" w:author="Liling" w:date="2016-03-31T11:18:00Z">
              <w:r>
                <w:rPr>
                  <w:rFonts w:eastAsia="宋体" w:cstheme="minorHAnsi" w:hint="eastAsia"/>
                  <w:kern w:val="0"/>
                  <w:szCs w:val="21"/>
                </w:rPr>
                <w:t>跨</w:t>
              </w:r>
              <w:r>
                <w:rPr>
                  <w:rFonts w:eastAsia="宋体" w:cstheme="minorHAnsi"/>
                  <w:kern w:val="0"/>
                  <w:szCs w:val="21"/>
                </w:rPr>
                <w:t>条带环路滤波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。</w:t>
              </w:r>
            </w:ins>
          </w:p>
          <w:p w:rsidR="00403BDB" w:rsidRDefault="00403BDB" w:rsidP="00403BDB">
            <w:pPr>
              <w:widowControl/>
              <w:jc w:val="left"/>
              <w:rPr>
                <w:ins w:id="338" w:author="Liling" w:date="2016-03-31T11:18:00Z"/>
                <w:rFonts w:eastAsia="宋体" w:cstheme="minorHAnsi"/>
                <w:kern w:val="0"/>
                <w:szCs w:val="21"/>
              </w:rPr>
            </w:pPr>
            <w:ins w:id="339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1-</w:t>
              </w:r>
              <w:r>
                <w:rPr>
                  <w:rFonts w:eastAsia="宋体" w:cstheme="minorHAnsi"/>
                  <w:kern w:val="0"/>
                  <w:szCs w:val="21"/>
                </w:rPr>
                <w:t>可跨条带边界进行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  <w:p w:rsidR="00403BDB" w:rsidRPr="00B3025E" w:rsidRDefault="00403BDB" w:rsidP="00403BDB">
            <w:pPr>
              <w:widowControl/>
              <w:jc w:val="left"/>
              <w:rPr>
                <w:ins w:id="340" w:author="Liling" w:date="2016-03-31T11:16:00Z"/>
                <w:rFonts w:eastAsia="宋体" w:cstheme="minorHAnsi"/>
                <w:kern w:val="0"/>
                <w:szCs w:val="21"/>
              </w:rPr>
            </w:pPr>
            <w:ins w:id="341" w:author="Liling" w:date="2016-03-31T11:18:00Z">
              <w:r>
                <w:rPr>
                  <w:rFonts w:eastAsia="宋体" w:cstheme="minorHAnsi"/>
                  <w:kern w:val="0"/>
                  <w:szCs w:val="21"/>
                </w:rPr>
                <w:t>0-</w:t>
              </w:r>
              <w:r>
                <w:rPr>
                  <w:rFonts w:eastAsia="宋体" w:cstheme="minorHAnsi"/>
                  <w:kern w:val="0"/>
                  <w:szCs w:val="21"/>
                </w:rPr>
                <w:t>不可</w:t>
              </w:r>
            </w:ins>
            <w:ins w:id="342" w:author="Liling" w:date="2016-03-31T11:19:00Z">
              <w:r>
                <w:rPr>
                  <w:rFonts w:eastAsia="宋体" w:cstheme="minorHAnsi"/>
                  <w:kern w:val="0"/>
                  <w:szCs w:val="21"/>
                </w:rPr>
                <w:t>跨条带边界进行</w:t>
              </w:r>
              <w:r>
                <w:rPr>
                  <w:rFonts w:eastAsia="宋体" w:cstheme="minorHAnsi"/>
                  <w:kern w:val="0"/>
                  <w:szCs w:val="21"/>
                </w:rPr>
                <w:t>DF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、</w:t>
              </w:r>
              <w:r>
                <w:rPr>
                  <w:rFonts w:eastAsia="宋体" w:cstheme="minorHAnsi"/>
                  <w:kern w:val="0"/>
                  <w:szCs w:val="21"/>
                </w:rPr>
                <w:t>ALF</w:t>
              </w:r>
            </w:ins>
          </w:p>
        </w:tc>
      </w:tr>
    </w:tbl>
    <w:p w:rsidR="00F9140A" w:rsidRDefault="00F9140A">
      <w:pPr>
        <w:rPr>
          <w:ins w:id="343" w:author="Liling" w:date="2016-03-31T19:51:00Z"/>
          <w:rFonts w:cstheme="minorHAnsi"/>
        </w:rPr>
      </w:pPr>
    </w:p>
    <w:p w:rsidR="00831BE1" w:rsidRDefault="00831BE1">
      <w:pPr>
        <w:rPr>
          <w:ins w:id="344" w:author="Liling" w:date="2016-03-31T19:51:00Z"/>
          <w:rFonts w:cstheme="minorHAnsi"/>
        </w:rPr>
      </w:pPr>
    </w:p>
    <w:p w:rsidR="0001052E" w:rsidRDefault="0001052E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1.3</w:t>
      </w:r>
      <w:r w:rsidR="008D0B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picture </w:t>
      </w:r>
      <w:r>
        <w:rPr>
          <w:rFonts w:asciiTheme="minorHAnsi" w:hAnsiTheme="minorHAnsi" w:cstheme="minorHAnsi"/>
        </w:rPr>
        <w:t>头信息数据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picture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r w:rsidR="00CD45CA">
        <w:rPr>
          <w:rFonts w:cstheme="minorHAnsi"/>
        </w:rPr>
        <w:t>PicI</w:t>
      </w:r>
      <w:r>
        <w:rPr>
          <w:rFonts w:cstheme="minorHAnsi"/>
        </w:rPr>
        <w:t>nfo</w:t>
      </w:r>
      <w:proofErr w:type="spellEnd"/>
      <w:r>
        <w:rPr>
          <w:rFonts w:cstheme="minorHAnsi"/>
        </w:rPr>
        <w:t>/picture_i.txt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 w:rsidR="00EB2999">
        <w:rPr>
          <w:rFonts w:cstheme="minorHAnsi" w:hint="eastAsia"/>
        </w:rPr>
        <w:t>，</w:t>
      </w:r>
      <w:r w:rsidR="00EB2999">
        <w:rPr>
          <w:rFonts w:cstheme="minorHAnsi"/>
        </w:rPr>
        <w:t>i</w:t>
      </w:r>
      <w:r w:rsidR="00D35E2C">
        <w:rPr>
          <w:rFonts w:cstheme="minorHAnsi" w:hint="eastAsia"/>
        </w:rPr>
        <w:t>为</w:t>
      </w:r>
      <w:r w:rsidR="00D35E2C">
        <w:rPr>
          <w:rFonts w:cstheme="minorHAnsi"/>
        </w:rPr>
        <w:t>图像号（</w:t>
      </w:r>
      <w:r w:rsidR="00D35E2C">
        <w:rPr>
          <w:rFonts w:cstheme="minorHAnsi"/>
        </w:rPr>
        <w:t>i</w:t>
      </w:r>
      <w:r w:rsidR="00D35E2C">
        <w:rPr>
          <w:rFonts w:cstheme="minorHAnsi"/>
        </w:rPr>
        <w:t>为</w:t>
      </w:r>
      <w:r w:rsidR="00D35E2C">
        <w:rPr>
          <w:rFonts w:cstheme="minorHAnsi" w:hint="eastAsia"/>
        </w:rPr>
        <w:t>4</w:t>
      </w:r>
      <w:r w:rsidR="00D35E2C">
        <w:rPr>
          <w:rFonts w:cstheme="minorHAnsi" w:hint="eastAsia"/>
        </w:rPr>
        <w:t>位</w:t>
      </w:r>
      <w:r w:rsidR="00D35E2C">
        <w:rPr>
          <w:rFonts w:cstheme="minorHAnsi"/>
        </w:rPr>
        <w:t>十进制数）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  <w:tblPrChange w:id="345" w:author="Liling" w:date="2016-04-05T15:43:00Z"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16"/>
        <w:gridCol w:w="6"/>
        <w:gridCol w:w="3639"/>
        <w:gridCol w:w="735"/>
        <w:gridCol w:w="3426"/>
        <w:tblGridChange w:id="346">
          <w:tblGrid>
            <w:gridCol w:w="716"/>
            <w:gridCol w:w="6"/>
            <w:gridCol w:w="3640"/>
            <w:gridCol w:w="10"/>
            <w:gridCol w:w="724"/>
            <w:gridCol w:w="3426"/>
          </w:tblGrid>
        </w:tblGridChange>
      </w:tblGrid>
      <w:tr w:rsidR="00F9140A" w:rsidTr="0091358C">
        <w:trPr>
          <w:trHeight w:val="270"/>
          <w:jc w:val="center"/>
          <w:trPrChange w:id="347" w:author="Liling" w:date="2016-04-05T15:43:00Z">
            <w:trPr>
              <w:trHeight w:val="270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4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4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5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tcPrChange w:id="35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5A5A5" w:fill="A5A5A5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 w:rsidTr="0091358C">
        <w:trPr>
          <w:trHeight w:val="255"/>
          <w:jc w:val="center"/>
          <w:trPrChange w:id="35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first_pic_sequence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当前图形是否是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SPS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后的第一个图像</w:t>
            </w:r>
          </w:p>
        </w:tc>
      </w:tr>
      <w:tr w:rsidR="00F9140A" w:rsidTr="0091358C">
        <w:trPr>
          <w:trHeight w:val="255"/>
          <w:jc w:val="center"/>
          <w:trPrChange w:id="35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picture_start_code_flag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预测图像起始码为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intra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inter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时为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F9140A" w:rsidTr="0091358C">
        <w:trPr>
          <w:trHeight w:val="255"/>
          <w:jc w:val="center"/>
          <w:trPrChange w:id="36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亮度分量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6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[1]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Cb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7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picture_alf_enable</w:t>
            </w:r>
            <w:proofErr w:type="spellEnd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[2]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Cr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分量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ALF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允许标志</w:t>
            </w:r>
          </w:p>
        </w:tc>
      </w:tr>
      <w:tr w:rsidR="00F9140A" w:rsidTr="0091358C">
        <w:trPr>
          <w:trHeight w:val="255"/>
          <w:jc w:val="center"/>
          <w:trPrChange w:id="37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picture_coding_type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0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图像编码方式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0-I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1-P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2-B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="00643179"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3-F</w:t>
            </w:r>
          </w:p>
        </w:tc>
      </w:tr>
      <w:tr w:rsidR="00F9140A" w:rsidTr="0091358C">
        <w:trPr>
          <w:trHeight w:val="255"/>
          <w:jc w:val="center"/>
          <w:trPrChange w:id="38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scene_pred_flag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5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8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CC2025">
            <w:pPr>
              <w:widowControl/>
              <w:jc w:val="left"/>
              <w:rPr>
                <w:ins w:id="387" w:author="Liling" w:date="2016-04-05T14:36:00Z"/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场景预测标志</w:t>
            </w:r>
            <w:ins w:id="388" w:author="Liling" w:date="2016-04-05T14:41:00Z"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</w:t>
              </w:r>
            </w:ins>
            <w:ins w:id="389" w:author="Liling" w:date="2016-04-05T14:42:00Z">
              <w:r w:rsidR="00953954"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 w:rsidR="00953954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51112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B467D4" w:rsidRDefault="00B467D4">
            <w:pPr>
              <w:widowControl/>
              <w:jc w:val="left"/>
              <w:rPr>
                <w:ins w:id="390" w:author="Liling" w:date="2016-04-05T14:37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391" w:author="Liling" w:date="2016-04-05T14:36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392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1-G/</w:t>
              </w:r>
            </w:ins>
            <w:ins w:id="393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</w:t>
              </w:r>
            </w:ins>
            <w:ins w:id="394" w:author="Liling" w:date="2016-04-05T14:3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B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-I</w:t>
              </w:r>
            </w:ins>
          </w:p>
          <w:p w:rsidR="00B467D4" w:rsidRPr="00255DA6" w:rsidRDefault="00B467D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395" w:author="Liling" w:date="2016-04-05T14:37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-S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-P</w:t>
              </w:r>
            </w:ins>
          </w:p>
        </w:tc>
      </w:tr>
      <w:tr w:rsidR="00F9140A" w:rsidTr="0091358C">
        <w:trPr>
          <w:trHeight w:val="255"/>
          <w:jc w:val="center"/>
          <w:trPrChange w:id="39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fixed_picture_qp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99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固定图像量化因子</w:t>
            </w:r>
          </w:p>
        </w:tc>
      </w:tr>
      <w:tr w:rsidR="00F9140A" w:rsidTr="0091358C">
        <w:trPr>
          <w:trHeight w:val="255"/>
          <w:jc w:val="center"/>
          <w:trPrChange w:id="40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picture_qp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4" w:author="Liling" w:date="2016-04-05T15:43:00Z">
              <w:tcPr>
                <w:tcW w:w="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40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0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0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409" w:name="OLE_LINK2"/>
            <w:bookmarkStart w:id="410" w:name="OLE_LINK1"/>
            <w:bookmarkStart w:id="411" w:name="OLE_LINK3"/>
            <w:proofErr w:type="spellStart"/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RefPicNum</w:t>
            </w:r>
            <w:bookmarkEnd w:id="409"/>
            <w:bookmarkEnd w:id="410"/>
            <w:bookmarkEnd w:id="411"/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当前帧参考图像数量</w:t>
            </w:r>
          </w:p>
        </w:tc>
      </w:tr>
      <w:tr w:rsidR="00F9140A" w:rsidTr="0091358C">
        <w:trPr>
          <w:trHeight w:val="255"/>
          <w:jc w:val="center"/>
          <w:trPrChange w:id="41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1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scene_reference_enable</w:t>
            </w:r>
            <w:proofErr w:type="spellEnd"/>
            <w:ins w:id="417" w:author="Liling" w:date="2016-04-05T14:39:00Z">
              <w:r w:rsidR="00182AD5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/</w:t>
              </w:r>
              <w:r w:rsidR="00176F4D">
                <w:t xml:space="preserve"> </w:t>
              </w:r>
              <w:proofErr w:type="spellStart"/>
              <w:r w:rsidR="00176F4D" w:rsidRPr="00176F4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scene_picture_output_flag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1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Default="0026795A" w:rsidP="0026795A">
            <w:pPr>
              <w:widowControl/>
              <w:jc w:val="left"/>
              <w:rPr>
                <w:ins w:id="420" w:author="Liling" w:date="2016-04-05T14:39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421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Inter_picture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</w:ins>
            <w:ins w:id="422" w:author="Liling" w:date="2016-04-05T14:41:00Z"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比特流中</w:t>
              </w:r>
              <w:r w:rsidR="00C5487E"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不存在时，值为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C5487E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</w:ins>
          </w:p>
          <w:p w:rsidR="0026795A" w:rsidRPr="00255DA6" w:rsidRDefault="0026795A" w:rsidP="00CB4E6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423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Intra_picture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</w:ins>
            <w:ins w:id="424" w:author="Liling" w:date="2016-04-05T14:40:00Z">
              <w:r w:rsid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 w:rsidR="00CB4E65" w:rsidRPr="00CB4E65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场景图像输出标志</w:t>
              </w:r>
            </w:ins>
            <w:ins w:id="425" w:author="Liling" w:date="2016-04-05T14:39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：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1-G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；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-</w:t>
              </w:r>
            </w:ins>
            <w:ins w:id="426" w:author="Liling" w:date="2016-04-05T14:40:00Z">
              <w:r w:rsidR="00CB4E65">
                <w:rPr>
                  <w:rFonts w:ascii="Times New Roman" w:eastAsia="宋体" w:hAnsi="Times New Roman" w:cs="Times New Roman"/>
                  <w:kern w:val="0"/>
                  <w:szCs w:val="21"/>
                </w:rPr>
                <w:t>GB</w:t>
              </w:r>
            </w:ins>
          </w:p>
        </w:tc>
      </w:tr>
      <w:tr w:rsidR="00F9140A" w:rsidTr="0091358C">
        <w:trPr>
          <w:trHeight w:val="255"/>
          <w:jc w:val="center"/>
          <w:trPrChange w:id="42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2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255DA6">
              <w:rPr>
                <w:rFonts w:ascii="Times New Roman" w:hAnsi="Times New Roman" w:cs="Times New Roman"/>
                <w:szCs w:val="21"/>
              </w:rPr>
              <w:t>Cur_PicOrderCntVal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当前帧</w:t>
            </w: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3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RefList0[0]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参考帧列表中的参考帧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F9140A" w:rsidTr="0091358C">
        <w:trPr>
          <w:trHeight w:val="255"/>
          <w:jc w:val="center"/>
          <w:trPrChange w:id="43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13…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3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F9140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F9140A" w:rsidTr="0091358C">
        <w:trPr>
          <w:trHeight w:val="255"/>
          <w:jc w:val="center"/>
          <w:trPrChange w:id="44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F9140A" w:rsidRPr="00255DA6" w:rsidRDefault="00CC20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color w:val="000000"/>
                <w:szCs w:val="21"/>
              </w:rPr>
              <w:t>RefList0[15]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F9140A" w:rsidRPr="00255DA6" w:rsidRDefault="00CC20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参考帧列表中的参考帧</w:t>
            </w:r>
            <w:r w:rsidRPr="00255DA6">
              <w:rPr>
                <w:rFonts w:ascii="Times New Roman" w:eastAsia="宋体" w:hAnsi="Times New Roman" w:cs="Times New Roman"/>
                <w:kern w:val="0"/>
                <w:szCs w:val="21"/>
              </w:rPr>
              <w:t>POC</w:t>
            </w:r>
          </w:p>
        </w:tc>
      </w:tr>
      <w:tr w:rsidR="001807C3" w:rsidTr="0091358C">
        <w:trPr>
          <w:trHeight w:val="255"/>
          <w:jc w:val="center"/>
          <w:ins w:id="447" w:author="Liling" w:date="2016-04-01T10:55:00Z"/>
          <w:trPrChange w:id="44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1807C3" w:rsidRPr="00255DA6" w:rsidRDefault="009172FE">
            <w:pPr>
              <w:widowControl/>
              <w:jc w:val="center"/>
              <w:rPr>
                <w:ins w:id="450" w:author="Liling" w:date="2016-04-01T10:55:00Z"/>
                <w:rFonts w:ascii="Times New Roman" w:eastAsia="宋体" w:hAnsi="Times New Roman" w:cs="Times New Roman"/>
                <w:kern w:val="0"/>
                <w:szCs w:val="21"/>
                <w:rPrChange w:id="451" w:author="Liling" w:date="2016-04-01T10:55:00Z">
                  <w:rPr>
                    <w:ins w:id="452" w:author="Liling" w:date="2016-04-01T10:5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453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1807C3">
            <w:pPr>
              <w:widowControl/>
              <w:jc w:val="left"/>
              <w:rPr>
                <w:ins w:id="455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56" w:author="Liling" w:date="2016-04-01T10:5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loop_filter_disable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5B2929">
            <w:pPr>
              <w:widowControl/>
              <w:jc w:val="left"/>
              <w:rPr>
                <w:ins w:id="458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59" w:author="Liling" w:date="2016-04-01T10:5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1807C3" w:rsidRPr="00255DA6" w:rsidRDefault="00933253">
            <w:pPr>
              <w:widowControl/>
              <w:jc w:val="left"/>
              <w:rPr>
                <w:ins w:id="461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62" w:author="Liling" w:date="2016-04-01T10:56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去块滤波禁用标志</w:t>
              </w:r>
            </w:ins>
          </w:p>
        </w:tc>
      </w:tr>
      <w:tr w:rsidR="00540A7D" w:rsidTr="0091358C">
        <w:trPr>
          <w:trHeight w:val="255"/>
          <w:jc w:val="center"/>
          <w:ins w:id="463" w:author="Liling" w:date="2016-04-01T10:55:00Z"/>
          <w:trPrChange w:id="464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5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40A7D" w:rsidRPr="00255DA6" w:rsidRDefault="009172FE">
            <w:pPr>
              <w:widowControl/>
              <w:jc w:val="center"/>
              <w:rPr>
                <w:ins w:id="466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67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68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9C4B4C">
            <w:pPr>
              <w:widowControl/>
              <w:jc w:val="left"/>
              <w:rPr>
                <w:ins w:id="469" w:author="Liling" w:date="2016-04-01T10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70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AlphaCOffset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1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40A7D" w:rsidRPr="00255DA6" w:rsidRDefault="0032665F">
            <w:pPr>
              <w:widowControl/>
              <w:jc w:val="left"/>
              <w:rPr>
                <w:ins w:id="472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73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4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BC249F" w:rsidRPr="00255DA6" w:rsidRDefault="0032665F">
            <w:pPr>
              <w:widowControl/>
              <w:jc w:val="left"/>
              <w:rPr>
                <w:ins w:id="475" w:author="Liling" w:date="2016-04-01T10:55:00Z"/>
                <w:rFonts w:ascii="Times New Roman" w:eastAsia="宋体" w:hAnsi="Times New Roman" w:cs="Times New Roman"/>
                <w:kern w:val="0"/>
                <w:szCs w:val="21"/>
              </w:rPr>
            </w:pPr>
            <w:ins w:id="476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77" w:author="Liling" w:date="2016-04-01T10:56:00Z"/>
          <w:trPrChange w:id="47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80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81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EE11F1">
            <w:pPr>
              <w:widowControl/>
              <w:jc w:val="left"/>
              <w:rPr>
                <w:ins w:id="483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84" w:author="Liling" w:date="2016-04-01T10:57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BetaOffset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86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87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32665F">
            <w:pPr>
              <w:widowControl/>
              <w:jc w:val="left"/>
              <w:rPr>
                <w:ins w:id="489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90" w:author="Liling" w:date="2016-04-01T10:57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码流中不存在时，为</w:t>
              </w:r>
            </w:ins>
            <w:ins w:id="491" w:author="Liling" w:date="2016-04-01T10:5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0F3AAB" w:rsidTr="0091358C">
        <w:trPr>
          <w:trHeight w:val="255"/>
          <w:jc w:val="center"/>
          <w:ins w:id="492" w:author="Liling" w:date="2016-04-01T10:56:00Z"/>
          <w:trPrChange w:id="49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F3AAB" w:rsidRPr="00255DA6" w:rsidRDefault="009172FE">
            <w:pPr>
              <w:widowControl/>
              <w:jc w:val="center"/>
              <w:rPr>
                <w:ins w:id="495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496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9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455B89">
            <w:pPr>
              <w:widowControl/>
              <w:jc w:val="left"/>
              <w:rPr>
                <w:ins w:id="498" w:author="Liling" w:date="2016-04-01T10:56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499" w:author="Liling" w:date="2016-04-01T11:0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chroma_quant_param_delta_cb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2B2618">
            <w:pPr>
              <w:widowControl/>
              <w:jc w:val="left"/>
              <w:rPr>
                <w:ins w:id="501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502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F3AAB" w:rsidRPr="00255DA6" w:rsidRDefault="00A12B17">
            <w:pPr>
              <w:widowControl/>
              <w:jc w:val="left"/>
              <w:rPr>
                <w:ins w:id="504" w:author="Liling" w:date="2016-04-01T10:56:00Z"/>
                <w:rFonts w:ascii="Times New Roman" w:eastAsia="宋体" w:hAnsi="Times New Roman" w:cs="Times New Roman"/>
                <w:kern w:val="0"/>
                <w:szCs w:val="21"/>
              </w:rPr>
            </w:pPr>
            <w:ins w:id="505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proofErr w:type="spellStart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Cb</w:t>
              </w:r>
              <w:proofErr w:type="spellEnd"/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2B2618" w:rsidTr="0091358C">
        <w:trPr>
          <w:trHeight w:val="255"/>
          <w:jc w:val="center"/>
          <w:ins w:id="506" w:author="Liling" w:date="2016-04-01T11:05:00Z"/>
          <w:trPrChange w:id="50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2B2618" w:rsidRPr="00255DA6" w:rsidRDefault="009172FE">
            <w:pPr>
              <w:widowControl/>
              <w:jc w:val="center"/>
              <w:rPr>
                <w:ins w:id="509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510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512" w:author="Liling" w:date="2016-04-01T11:0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13" w:author="Liling" w:date="2016-04-01T11:0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chroma_quant_param_delta_cr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2B2618">
            <w:pPr>
              <w:widowControl/>
              <w:jc w:val="left"/>
              <w:rPr>
                <w:ins w:id="515" w:author="Liling" w:date="2016-04-01T11:05:00Z"/>
                <w:rFonts w:ascii="Times New Roman" w:eastAsia="宋体" w:hAnsi="Times New Roman" w:cs="Times New Roman"/>
                <w:kern w:val="0"/>
                <w:szCs w:val="21"/>
                <w:rPrChange w:id="516" w:author="Liling" w:date="2016-04-01T11:05:00Z">
                  <w:rPr>
                    <w:ins w:id="517" w:author="Liling" w:date="2016-04-01T11:05:00Z"/>
                    <w:rFonts w:eastAsia="宋体" w:cstheme="minorHAnsi"/>
                    <w:kern w:val="0"/>
                    <w:szCs w:val="21"/>
                  </w:rPr>
                </w:rPrChange>
              </w:rPr>
            </w:pPr>
            <w:ins w:id="518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2B2618" w:rsidRPr="00255DA6" w:rsidRDefault="00A12B17">
            <w:pPr>
              <w:widowControl/>
              <w:jc w:val="left"/>
              <w:rPr>
                <w:ins w:id="520" w:author="Liling" w:date="2016-04-01T11:05:00Z"/>
                <w:rFonts w:ascii="Times New Roman" w:eastAsia="宋体" w:hAnsi="Times New Roman" w:cs="Times New Roman"/>
                <w:kern w:val="0"/>
                <w:szCs w:val="21"/>
              </w:rPr>
            </w:pPr>
            <w:ins w:id="521" w:author="Liling" w:date="2016-04-01T11:0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色度量化参数增量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Cr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，不存在时为</w:t>
              </w:r>
              <w:r w:rsidR="001334EE"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</w:t>
              </w:r>
            </w:ins>
          </w:p>
        </w:tc>
      </w:tr>
      <w:tr w:rsidR="00361115" w:rsidTr="0091358C">
        <w:trPr>
          <w:trHeight w:val="255"/>
          <w:jc w:val="center"/>
          <w:ins w:id="522" w:author="Liling" w:date="2016-04-01T11:28:00Z"/>
          <w:trPrChange w:id="52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25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26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2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8659B" w:rsidRPr="00255DA6" w:rsidRDefault="00400194" w:rsidP="00361115">
            <w:pPr>
              <w:widowControl/>
              <w:jc w:val="left"/>
              <w:rPr>
                <w:ins w:id="528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29" w:author="cms" w:date="2016-06-05T17:3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WeightQuantMatrix4</w:t>
              </w:r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x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4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31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32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16x32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34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35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4x4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361115" w:rsidTr="0091358C">
        <w:trPr>
          <w:trHeight w:val="255"/>
          <w:jc w:val="center"/>
          <w:ins w:id="536" w:author="Liling" w:date="2016-04-01T11:28:00Z"/>
          <w:trPrChange w:id="53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361115" w:rsidRPr="00255DA6" w:rsidRDefault="009172FE" w:rsidP="00361115">
            <w:pPr>
              <w:widowControl/>
              <w:jc w:val="center"/>
              <w:rPr>
                <w:ins w:id="539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40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42" w:author="Liling" w:date="2016-04-01T11:28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43" w:author="Liling" w:date="2016-04-01T1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WeightQuantMatrix8x8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45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46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64x32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4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361115" w:rsidRPr="00255DA6" w:rsidRDefault="00361115" w:rsidP="00361115">
            <w:pPr>
              <w:widowControl/>
              <w:jc w:val="left"/>
              <w:rPr>
                <w:ins w:id="548" w:author="Liling" w:date="2016-04-01T11:28:00Z"/>
                <w:rFonts w:ascii="Times New Roman" w:eastAsia="宋体" w:hAnsi="Times New Roman" w:cs="Times New Roman"/>
                <w:kern w:val="0"/>
                <w:szCs w:val="21"/>
              </w:rPr>
            </w:pPr>
            <w:ins w:id="549" w:author="Liling" w:date="2016-04-01T1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8x8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加权量化矩阵系数</w:t>
              </w:r>
            </w:ins>
          </w:p>
        </w:tc>
      </w:tr>
      <w:tr w:rsidR="00040439" w:rsidTr="0091358C">
        <w:trPr>
          <w:trHeight w:val="255"/>
          <w:jc w:val="center"/>
          <w:ins w:id="550" w:author="Liling" w:date="2016-04-05T13:54:00Z"/>
          <w:trPrChange w:id="55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5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40439" w:rsidRPr="00255DA6" w:rsidRDefault="006C1162" w:rsidP="00361115">
            <w:pPr>
              <w:widowControl/>
              <w:jc w:val="center"/>
              <w:rPr>
                <w:ins w:id="553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54" w:author="Liling" w:date="2016-04-05T15:28:00Z">
              <w:r w:rsidRPr="006C1162">
                <w:rPr>
                  <w:rFonts w:ascii="Times New Roman" w:eastAsia="宋体" w:hAnsi="Times New Roman" w:cs="Times New Roman"/>
                  <w:kern w:val="0"/>
                  <w:szCs w:val="21"/>
                </w:rPr>
                <w:t>113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5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4A6A8A" w:rsidRDefault="00F91CB7" w:rsidP="00361115">
            <w:pPr>
              <w:widowControl/>
              <w:jc w:val="left"/>
              <w:rPr>
                <w:ins w:id="556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ins w:id="557" w:author="Liling" w:date="2016-04-05T13:55:00Z">
              <w:r w:rsidRPr="00F91CB7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alf_filter_num_minus1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5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Default="00F91CB7" w:rsidP="00361115">
            <w:pPr>
              <w:widowControl/>
              <w:jc w:val="left"/>
              <w:rPr>
                <w:ins w:id="55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60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40439" w:rsidRPr="00255DA6" w:rsidRDefault="00F91CB7" w:rsidP="00361115">
            <w:pPr>
              <w:widowControl/>
              <w:jc w:val="left"/>
              <w:rPr>
                <w:ins w:id="562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563" w:author="Liling" w:date="2016-04-05T13:5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</w:t>
              </w:r>
              <w:r w:rsidRPr="00F91CB7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亮度分量样本滤波补偿滤波器个数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取值范围</w:t>
              </w:r>
              <w:r w:rsidR="00300188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0</w:t>
              </w:r>
              <w:r w:rsidR="00300188">
                <w:rPr>
                  <w:rFonts w:ascii="Times New Roman" w:eastAsia="宋体" w:hAnsi="Times New Roman" w:cs="Times New Roman"/>
                  <w:kern w:val="0"/>
                  <w:szCs w:val="21"/>
                </w:rPr>
                <w:t>~15</w:t>
              </w:r>
            </w:ins>
          </w:p>
        </w:tc>
      </w:tr>
      <w:tr w:rsidR="0045767D" w:rsidTr="0091358C">
        <w:trPr>
          <w:trHeight w:val="255"/>
          <w:jc w:val="center"/>
          <w:ins w:id="564" w:author="Liling" w:date="2016-04-05T13:55:00Z"/>
          <w:trPrChange w:id="56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45767D" w:rsidRPr="00255DA6" w:rsidRDefault="00467D93" w:rsidP="00361115">
            <w:pPr>
              <w:widowControl/>
              <w:jc w:val="center"/>
              <w:rPr>
                <w:ins w:id="567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68" w:author="Liling" w:date="2016-04-05T15:28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4A6A8A" w:rsidRDefault="00994530" w:rsidP="00361115">
            <w:pPr>
              <w:widowControl/>
              <w:jc w:val="left"/>
              <w:rPr>
                <w:ins w:id="570" w:author="Liling" w:date="2016-04-05T13:5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71" w:author="Liling" w:date="2016-04-05T14:2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</w:t>
              </w:r>
              <w:r w:rsidR="004350E1"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Default="00C01D6B" w:rsidP="00361115">
            <w:pPr>
              <w:widowControl/>
              <w:jc w:val="left"/>
              <w:rPr>
                <w:ins w:id="573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74" w:author="Liling" w:date="2016-04-05T14:27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5767D" w:rsidRPr="00255DA6" w:rsidRDefault="00C01D6B" w:rsidP="00361115">
            <w:pPr>
              <w:widowControl/>
              <w:jc w:val="left"/>
              <w:rPr>
                <w:ins w:id="576" w:author="Liling" w:date="2016-04-05T13:55:00Z"/>
                <w:rFonts w:ascii="Times New Roman" w:eastAsia="宋体" w:hAnsi="Times New Roman" w:cs="Times New Roman"/>
                <w:kern w:val="0"/>
                <w:szCs w:val="21"/>
              </w:rPr>
            </w:pPr>
            <w:ins w:id="577" w:author="Liling" w:date="2016-04-05T14:27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D595B" w:rsidTr="0091358C">
        <w:trPr>
          <w:trHeight w:val="255"/>
          <w:jc w:val="center"/>
          <w:ins w:id="578" w:author="Liling" w:date="2016-04-05T14:12:00Z"/>
          <w:trPrChange w:id="57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D595B" w:rsidRPr="00255DA6" w:rsidRDefault="0007663A" w:rsidP="00361115">
            <w:pPr>
              <w:widowControl/>
              <w:jc w:val="center"/>
              <w:rPr>
                <w:ins w:id="581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82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115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4A6A8A" w:rsidRDefault="00994530" w:rsidP="0055448B">
            <w:pPr>
              <w:widowControl/>
              <w:jc w:val="left"/>
              <w:rPr>
                <w:ins w:id="584" w:author="Liling" w:date="2016-04-05T14:1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585" w:author="Liling" w:date="2016-04-05T14:16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</w:ins>
            <w:ins w:id="586" w:author="Liling" w:date="2016-04-05T15:40:00Z"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</w:ins>
            <w:ins w:id="587" w:author="Liling" w:date="2016-04-05T14:16:00Z">
              <w:r w:rsidR="00866643"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Default="000A1875" w:rsidP="00361115">
            <w:pPr>
              <w:widowControl/>
              <w:jc w:val="left"/>
              <w:rPr>
                <w:ins w:id="589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90" w:author="Liling" w:date="2016-04-05T14:1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D595B" w:rsidRPr="00255DA6" w:rsidRDefault="00BA261D" w:rsidP="00CC250F">
            <w:pPr>
              <w:widowControl/>
              <w:jc w:val="left"/>
              <w:rPr>
                <w:ins w:id="592" w:author="Liling" w:date="2016-04-05T14:12:00Z"/>
                <w:rFonts w:ascii="Times New Roman" w:eastAsia="宋体" w:hAnsi="Times New Roman" w:cs="Times New Roman"/>
                <w:kern w:val="0"/>
                <w:szCs w:val="21"/>
              </w:rPr>
            </w:pPr>
            <w:ins w:id="593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</w:ins>
            <w:ins w:id="594" w:author="Liling" w:date="2016-04-05T14:16:00Z">
              <w:del w:id="595" w:author="cms" w:date="2016-06-06T10:04:00Z"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lastRenderedPageBreak/>
                  <w:delText>的</w:delText>
                </w:r>
              </w:del>
            </w:ins>
            <w:ins w:id="596" w:author="Liling" w:date="2016-04-05T14:27:00Z">
              <w:del w:id="597" w:author="cms" w:date="2016-06-06T10:04:00Z">
                <w:r w:rsidR="00340A61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亮度</w:delText>
                </w:r>
              </w:del>
            </w:ins>
            <w:ins w:id="598" w:author="Liling" w:date="2016-04-05T14:16:00Z">
              <w:del w:id="599" w:author="cms" w:date="2016-06-06T10:04:00Z"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补偿系数，</w:delText>
                </w:r>
                <w:r w:rsidR="00CC250F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CC250F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CC250F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5271DD" w:rsidTr="0091358C">
        <w:trPr>
          <w:trHeight w:val="255"/>
          <w:jc w:val="center"/>
          <w:ins w:id="600" w:author="Liling" w:date="2016-04-05T15:40:00Z"/>
          <w:trPrChange w:id="60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60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04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lastRenderedPageBreak/>
                <w:t>124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5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5448B">
            <w:pPr>
              <w:widowControl/>
              <w:jc w:val="left"/>
              <w:rPr>
                <w:ins w:id="606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07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 w:rsidR="0055448B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8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0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0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1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12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3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5271DD" w:rsidTr="0091358C">
        <w:trPr>
          <w:trHeight w:val="255"/>
          <w:jc w:val="center"/>
          <w:ins w:id="614" w:author="Liling" w:date="2016-04-05T15:40:00Z"/>
          <w:trPrChange w:id="61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6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271DD" w:rsidRDefault="005271DD" w:rsidP="005271DD">
            <w:pPr>
              <w:widowControl/>
              <w:jc w:val="center"/>
              <w:rPr>
                <w:ins w:id="617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18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125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9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20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21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2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5271DD" w:rsidP="005271DD">
            <w:pPr>
              <w:widowControl/>
              <w:jc w:val="left"/>
              <w:rPr>
                <w:ins w:id="62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24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5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5271DD" w:rsidRDefault="00BA261D" w:rsidP="005271DD">
            <w:pPr>
              <w:widowControl/>
              <w:jc w:val="left"/>
              <w:rPr>
                <w:ins w:id="62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27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</w:ins>
            <w:ins w:id="628" w:author="Liling" w:date="2016-04-05T15:40:00Z">
              <w:del w:id="629" w:author="cms" w:date="2016-06-06T10:04:00Z"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后的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亮度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补偿系数，</w:delText>
                </w:r>
                <w:r w:rsidR="005271D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5271D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5271D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5271D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630" w:author="Liling" w:date="2016-04-05T15:40:00Z"/>
          <w:trPrChange w:id="63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5271DD">
            <w:pPr>
              <w:widowControl/>
              <w:jc w:val="center"/>
              <w:rPr>
                <w:ins w:id="63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4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35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6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37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8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5271DD">
            <w:pPr>
              <w:widowControl/>
              <w:jc w:val="left"/>
              <w:rPr>
                <w:ins w:id="63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51C5D" w:rsidTr="0091358C">
        <w:trPr>
          <w:trHeight w:val="255"/>
          <w:jc w:val="center"/>
          <w:ins w:id="640" w:author="Liling" w:date="2016-04-05T15:40:00Z"/>
          <w:trPrChange w:id="64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2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4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44" w:author="Liling" w:date="2016-04-05T15:42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26</w:t>
              </w:r>
            </w:ins>
            <w:ins w:id="645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6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47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48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alf_region_distance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[15</w:t>
              </w:r>
              <w:r w:rsidRPr="004350E1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9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50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51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2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53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54" w:author="Liling" w:date="2016-04-05T15:40:00Z">
              <w:r w:rsidRPr="00C01D6B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图像亮度分量相邻样本滤波补偿滤波区域个数</w:t>
              </w:r>
            </w:ins>
          </w:p>
        </w:tc>
      </w:tr>
      <w:tr w:rsidR="00051C5D" w:rsidTr="0091358C">
        <w:trPr>
          <w:trHeight w:val="255"/>
          <w:jc w:val="center"/>
          <w:ins w:id="655" w:author="Liling" w:date="2016-04-05T15:40:00Z"/>
          <w:trPrChange w:id="65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7" w:author="Liling" w:date="2016-04-05T15:43:00Z">
              <w:tcPr>
                <w:tcW w:w="72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Default="00051C5D" w:rsidP="00051C5D">
            <w:pPr>
              <w:widowControl/>
              <w:jc w:val="center"/>
              <w:rPr>
                <w:ins w:id="658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59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265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0" w:author="Liling" w:date="2016-04-05T15:43:00Z">
              <w:tcPr>
                <w:tcW w:w="3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61" w:author="Liling" w:date="2016-04-05T15:4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62" w:author="Liling" w:date="2016-04-05T15:40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AlfCoeffLuma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</w:ins>
            <w:ins w:id="663" w:author="Liling" w:date="2016-04-05T15:4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5</w:t>
              </w:r>
            </w:ins>
            <w:ins w:id="664" w:author="Liling" w:date="2016-04-05T15:40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5" w:author="Liling" w:date="2016-04-05T15:43:00Z">
              <w:tcPr>
                <w:tcW w:w="7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66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ins w:id="667" w:author="Liling" w:date="2016-04-05T15:40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8" w:author="Liling" w:date="2016-04-05T15:43:00Z">
              <w:tcPr>
                <w:tcW w:w="3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BA261D" w:rsidP="00BA261D">
            <w:pPr>
              <w:widowControl/>
              <w:jc w:val="left"/>
              <w:rPr>
                <w:ins w:id="669" w:author="Liling" w:date="2016-04-05T15:40:00Z"/>
                <w:rFonts w:ascii="Times New Roman" w:eastAsia="宋体" w:hAnsi="Times New Roman" w:cs="Times New Roman"/>
                <w:kern w:val="0"/>
                <w:szCs w:val="21"/>
              </w:rPr>
            </w:pPr>
            <w:bookmarkStart w:id="670" w:name="OLE_LINK4"/>
            <w:bookmarkStart w:id="671" w:name="OLE_LINK5"/>
            <w:ins w:id="672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673" w:author="Liling" w:date="2016-04-05T15:40:00Z">
              <w:del w:id="674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亮度</w:t>
              </w:r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675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AlfCoeffLuma[i][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  <w:bookmarkEnd w:id="670"/>
              <w:bookmarkEnd w:id="671"/>
            </w:ins>
          </w:p>
        </w:tc>
      </w:tr>
      <w:tr w:rsidR="00051C5D" w:rsidTr="0091358C">
        <w:trPr>
          <w:trHeight w:val="255"/>
          <w:jc w:val="center"/>
          <w:ins w:id="676" w:author="Liling" w:date="2016-04-05T13:54:00Z"/>
          <w:trPrChange w:id="67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812C9D" w:rsidP="00051C5D">
            <w:pPr>
              <w:widowControl/>
              <w:jc w:val="center"/>
              <w:rPr>
                <w:ins w:id="67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80" w:author="Liling" w:date="2016-04-05T15:42:00Z">
              <w:r w:rsidRPr="00812C9D">
                <w:rPr>
                  <w:rFonts w:ascii="Times New Roman" w:eastAsia="宋体" w:hAnsi="Times New Roman" w:cs="Times New Roman"/>
                  <w:kern w:val="0"/>
                  <w:szCs w:val="21"/>
                </w:rPr>
                <w:t>274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4A6A8A" w:rsidRDefault="00051C5D" w:rsidP="00051C5D">
            <w:pPr>
              <w:widowControl/>
              <w:jc w:val="left"/>
              <w:rPr>
                <w:ins w:id="682" w:author="Liling" w:date="2016-04-05T13:5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683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</w:t>
              </w:r>
            </w:ins>
            <w:ins w:id="684" w:author="Liling" w:date="2016-04-05T13:55:00Z"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hroma</w:t>
              </w:r>
              <w:proofErr w:type="spellEnd"/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Default="00051C5D" w:rsidP="00051C5D">
            <w:pPr>
              <w:widowControl/>
              <w:jc w:val="left"/>
              <w:rPr>
                <w:ins w:id="686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87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BA261D" w:rsidP="00BA261D">
            <w:pPr>
              <w:widowControl/>
              <w:jc w:val="left"/>
              <w:rPr>
                <w:ins w:id="689" w:author="Liling" w:date="2016-04-05T13:54:00Z"/>
                <w:rFonts w:ascii="Times New Roman" w:eastAsia="宋体" w:hAnsi="Times New Roman" w:cs="Times New Roman"/>
                <w:kern w:val="0"/>
                <w:szCs w:val="21"/>
              </w:rPr>
            </w:pPr>
            <w:ins w:id="690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691" w:author="Liling" w:date="2016-04-05T14:17:00Z">
              <w:del w:id="692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</w:ins>
            <w:ins w:id="693" w:author="Liling" w:date="2016-04-05T14:27:00Z"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694" w:author="Liling" w:date="2016-04-05T14:17:00Z"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695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AlfCoeffChro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ma[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0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696" w:author="Liling" w:date="2016-04-05T13:53:00Z"/>
          <w:trPrChange w:id="69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3764FB" w:rsidP="00051C5D">
            <w:pPr>
              <w:widowControl/>
              <w:jc w:val="center"/>
              <w:rPr>
                <w:ins w:id="699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700" w:author="Liling" w:date="2016-04-05T15:42:00Z">
              <w:r w:rsidRPr="003764FB">
                <w:rPr>
                  <w:rFonts w:ascii="Times New Roman" w:eastAsia="宋体" w:hAnsi="Times New Roman" w:cs="Times New Roman"/>
                  <w:kern w:val="0"/>
                  <w:szCs w:val="21"/>
                </w:rPr>
                <w:t>283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02" w:author="Liling" w:date="2016-04-05T13:5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03" w:author="Liling" w:date="2016-04-05T14:17:00Z">
              <w:r w:rsidRPr="00866643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AlfCoeff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Chroma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45767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05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706" w:author="Liling" w:date="2016-04-05T13:5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9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BA261D" w:rsidP="00BA261D">
            <w:pPr>
              <w:widowControl/>
              <w:jc w:val="left"/>
              <w:rPr>
                <w:ins w:id="708" w:author="Liling" w:date="2016-04-05T13:53:00Z"/>
                <w:rFonts w:ascii="Times New Roman" w:eastAsia="宋体" w:hAnsi="Times New Roman" w:cs="Times New Roman"/>
                <w:kern w:val="0"/>
                <w:szCs w:val="21"/>
              </w:rPr>
            </w:pPr>
            <w:ins w:id="709" w:author="cms" w:date="2016-06-06T10:0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码流中读取</w:t>
              </w:r>
            </w:ins>
            <w:ins w:id="710" w:author="Liling" w:date="2016-04-05T14:17:00Z">
              <w:del w:id="711" w:author="cms" w:date="2016-06-06T10:04:00Z"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处理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后</w:delText>
                </w:r>
              </w:del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的</w:t>
              </w:r>
            </w:ins>
            <w:ins w:id="712" w:author="Liling" w:date="2016-04-05T14:27:00Z">
              <w:r w:rsidR="00051C5D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色度</w:t>
              </w:r>
            </w:ins>
            <w:ins w:id="713" w:author="Liling" w:date="2016-04-05T14:17:00Z">
              <w:r w:rsidR="00051C5D">
                <w:rPr>
                  <w:rFonts w:ascii="Times New Roman" w:eastAsia="宋体" w:hAnsi="Times New Roman" w:cs="Times New Roman"/>
                  <w:kern w:val="0"/>
                  <w:szCs w:val="21"/>
                </w:rPr>
                <w:t>补偿系数</w:t>
              </w:r>
              <w:del w:id="714" w:author="cms" w:date="2016-06-06T10:04:00Z"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，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AlfCoeffChro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ma[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1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][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8</w:delText>
                </w:r>
                <w:r w:rsidR="00051C5D" w:rsidRPr="00CC250F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]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取值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范围</w:delText>
                </w:r>
                <w:r w:rsidR="00051C5D" w:rsidDel="00BA261D">
                  <w:rPr>
                    <w:rFonts w:ascii="Times New Roman" w:eastAsia="宋体" w:hAnsi="Times New Roman" w:cs="Times New Roman" w:hint="eastAsia"/>
                    <w:kern w:val="0"/>
                    <w:szCs w:val="21"/>
                  </w:rPr>
                  <w:delText>0</w:delText>
                </w:r>
                <w:r w:rsidR="00051C5D" w:rsidDel="00BA261D">
                  <w:rPr>
                    <w:rFonts w:ascii="Times New Roman" w:eastAsia="宋体" w:hAnsi="Times New Roman" w:cs="Times New Roman"/>
                    <w:kern w:val="0"/>
                    <w:szCs w:val="21"/>
                  </w:rPr>
                  <w:delText>~127</w:delText>
                </w:r>
              </w:del>
            </w:ins>
          </w:p>
        </w:tc>
      </w:tr>
      <w:tr w:rsidR="00051C5D" w:rsidTr="0091358C">
        <w:trPr>
          <w:trHeight w:val="255"/>
          <w:jc w:val="center"/>
          <w:ins w:id="715" w:author="Liling" w:date="2016-03-31T21:28:00Z"/>
          <w:trPrChange w:id="71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1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center"/>
              <w:rPr>
                <w:ins w:id="718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19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21" w:author="Liling" w:date="2016-03-31T21:28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22" w:author="Liling" w:date="2016-03-31T21:28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bbv_delay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24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25" w:author="Liling" w:date="2016-03-31T21:28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2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27" w:author="Liling" w:date="2016-03-31T21:28:00Z"/>
                <w:rFonts w:ascii="Times New Roman" w:eastAsia="宋体" w:hAnsi="Times New Roman" w:cs="Times New Roman"/>
                <w:kern w:val="0"/>
                <w:szCs w:val="21"/>
              </w:rPr>
            </w:pPr>
            <w:ins w:id="728" w:author="Liling" w:date="2016-03-31T21:29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BBV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演示</w:t>
              </w:r>
            </w:ins>
          </w:p>
        </w:tc>
      </w:tr>
      <w:tr w:rsidR="00051C5D" w:rsidTr="0091358C">
        <w:trPr>
          <w:trHeight w:val="255"/>
          <w:jc w:val="center"/>
          <w:ins w:id="729" w:author="Liling" w:date="2016-03-31T21:29:00Z"/>
          <w:trPrChange w:id="730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31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051C5D" w:rsidRPr="00255DA6" w:rsidRDefault="00D24A54" w:rsidP="00051C5D">
            <w:pPr>
              <w:widowControl/>
              <w:jc w:val="center"/>
              <w:rPr>
                <w:ins w:id="732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33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34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35" w:author="Liling" w:date="2016-03-31T21:29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36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time_code_flag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37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91358C" w:rsidP="00051C5D">
            <w:pPr>
              <w:widowControl/>
              <w:jc w:val="left"/>
              <w:rPr>
                <w:ins w:id="738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39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051C5D" w:rsidRPr="00255DA6" w:rsidRDefault="00051C5D" w:rsidP="00051C5D">
            <w:pPr>
              <w:widowControl/>
              <w:jc w:val="left"/>
              <w:rPr>
                <w:ins w:id="741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42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时间编码标志</w:t>
              </w:r>
            </w:ins>
          </w:p>
          <w:p w:rsidR="00051C5D" w:rsidRPr="00255DA6" w:rsidRDefault="00051C5D" w:rsidP="00051C5D">
            <w:pPr>
              <w:widowControl/>
              <w:jc w:val="left"/>
              <w:rPr>
                <w:ins w:id="743" w:author="Liling" w:date="2016-03-31T21:29:00Z"/>
                <w:rFonts w:ascii="Times New Roman" w:eastAsia="宋体" w:hAnsi="Times New Roman" w:cs="Times New Roman"/>
                <w:kern w:val="0"/>
                <w:szCs w:val="21"/>
              </w:rPr>
            </w:pPr>
            <w:ins w:id="744" w:author="Liling" w:date="2016-03-31T21:30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1-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位流中包含</w:t>
              </w:r>
              <w:proofErr w:type="spellStart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time_code</w:t>
              </w:r>
              <w:proofErr w:type="spellEnd"/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；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0-</w:t>
              </w:r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不包含</w:t>
              </w:r>
            </w:ins>
          </w:p>
        </w:tc>
      </w:tr>
      <w:tr w:rsidR="0091358C" w:rsidTr="0091358C">
        <w:trPr>
          <w:trHeight w:val="255"/>
          <w:jc w:val="center"/>
          <w:ins w:id="745" w:author="Liling" w:date="2016-03-31T21:30:00Z"/>
          <w:trPrChange w:id="74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48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4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1" w:author="Liling" w:date="2016-03-31T21:30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52" w:author="Liling" w:date="2016-03-31T21:30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time_code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4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  <w:ins w:id="75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57" w:author="Liling" w:date="2016-03-31T21:30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758" w:author="Liling" w:date="2016-03-31T21:32:00Z"/>
          <w:trPrChange w:id="75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61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6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295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4" w:author="Liling" w:date="2016-03-31T21:3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65" w:author="Liling" w:date="2016-03-31T21:32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decode_order_index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67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6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70" w:author="Liling" w:date="2016-03-31T21:32:00Z"/>
                <w:rFonts w:ascii="Times New Roman" w:eastAsia="宋体" w:hAnsi="Times New Roman" w:cs="Times New Roman"/>
                <w:kern w:val="0"/>
                <w:szCs w:val="21"/>
              </w:rPr>
            </w:pPr>
            <w:ins w:id="771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解码顺序索引</w:t>
              </w:r>
            </w:ins>
          </w:p>
        </w:tc>
      </w:tr>
      <w:tr w:rsidR="0091358C" w:rsidTr="0091358C">
        <w:trPr>
          <w:trHeight w:val="255"/>
          <w:jc w:val="center"/>
          <w:ins w:id="772" w:author="Liling" w:date="2016-03-31T21:33:00Z"/>
          <w:trPrChange w:id="77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75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76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296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77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78" w:author="Liling" w:date="2016-03-31T21:33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79" w:author="Liling" w:date="2016-03-31T21:33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temporal_id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0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1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82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3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84" w:author="Liling" w:date="2016-03-31T21:33:00Z"/>
                <w:rFonts w:ascii="Times New Roman" w:eastAsia="宋体" w:hAnsi="Times New Roman" w:cs="Times New Roman"/>
                <w:kern w:val="0"/>
                <w:szCs w:val="21"/>
              </w:rPr>
            </w:pPr>
            <w:ins w:id="785" w:author="Liling" w:date="2016-03-31T21:33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时间层标识</w:t>
              </w:r>
            </w:ins>
          </w:p>
        </w:tc>
      </w:tr>
      <w:tr w:rsidR="0091358C" w:rsidTr="0091358C">
        <w:trPr>
          <w:trHeight w:val="255"/>
          <w:jc w:val="center"/>
          <w:ins w:id="786" w:author="Liling" w:date="2016-03-31T21:34:00Z"/>
          <w:trPrChange w:id="787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88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78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90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297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1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2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793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picture_output_delay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4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5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96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7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798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799" w:author="Liling" w:date="2016-03-31T21:34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图像输出延迟</w:t>
              </w:r>
            </w:ins>
          </w:p>
        </w:tc>
      </w:tr>
      <w:tr w:rsidR="0091358C" w:rsidTr="0091358C">
        <w:trPr>
          <w:trHeight w:val="255"/>
          <w:jc w:val="center"/>
          <w:ins w:id="800" w:author="Liling" w:date="2016-04-05T14:58:00Z"/>
          <w:trPrChange w:id="801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02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03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804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298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5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06" w:author="Liling" w:date="2016-04-05T14:58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07" w:author="Liling" w:date="2016-04-05T14:58:00Z">
              <w:r w:rsidRPr="006E3D7A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random_access_decodable_flag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09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810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1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12" w:author="Liling" w:date="2016-04-05T14:58:00Z"/>
                <w:rFonts w:ascii="Times New Roman" w:eastAsia="宋体" w:hAnsi="Times New Roman" w:cs="Times New Roman"/>
                <w:kern w:val="0"/>
                <w:szCs w:val="21"/>
              </w:rPr>
            </w:pPr>
            <w:ins w:id="813" w:author="Liling" w:date="2016-04-05T14:58:00Z">
              <w:r w:rsidRPr="00614712"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随机访问正确解码标志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不存在时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814" w:author="Liling" w:date="2016-04-05T13:42:00Z"/>
          <w:trPrChange w:id="815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16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17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18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299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9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20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21" w:author="Liling" w:date="2016-04-05T13:42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bbv_check_times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2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23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24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25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2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27" w:author="Liling" w:date="2016-04-05T13:42:00Z"/>
          <w:trPrChange w:id="828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29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30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31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300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2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33" w:author="Liling" w:date="2016-04-05T13:42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34" w:author="Liling" w:date="2016-04-05T13:43:00Z">
              <w:r w:rsidRPr="00B04F7E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progressive_frame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5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36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ins w:id="837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38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39" w:author="Liling" w:date="2016-04-05T13:43:00Z"/>
                <w:rFonts w:ascii="Times New Roman" w:eastAsia="宋体" w:hAnsi="Times New Roman" w:cs="Times New Roman"/>
                <w:kern w:val="0"/>
                <w:szCs w:val="21"/>
              </w:rPr>
            </w:pPr>
            <w:ins w:id="840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逐行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帧标志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。</w:t>
              </w:r>
            </w:ins>
          </w:p>
          <w:p w:rsidR="0091358C" w:rsidRPr="00255DA6" w:rsidRDefault="0091358C" w:rsidP="0091358C">
            <w:pPr>
              <w:widowControl/>
              <w:jc w:val="left"/>
              <w:rPr>
                <w:ins w:id="841" w:author="Liling" w:date="2016-04-05T13:42:00Z"/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ins w:id="842" w:author="Liling" w:date="2016-04-05T13:44:00Z"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p</w:t>
              </w:r>
            </w:ins>
            <w:ins w:id="843" w:author="Liling" w:date="2016-04-05T13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rogressive_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sequence</w:t>
              </w:r>
            </w:ins>
            <w:proofErr w:type="spellEnd"/>
            <w:ins w:id="844" w:author="Liling" w:date="2016-04-05T13:44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的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值为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时</w:t>
              </w:r>
              <w:r>
                <w:rPr>
                  <w:rFonts w:ascii="Times New Roman" w:eastAsia="宋体" w:hAnsi="Times New Roman" w:cs="Times New Roman"/>
                  <w:kern w:val="0"/>
                  <w:szCs w:val="21"/>
                </w:rPr>
                <w:t>，</w:t>
              </w:r>
              <w:proofErr w:type="spellStart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progressive_frame</w:t>
              </w:r>
              <w:proofErr w:type="spellEnd"/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为</w:t>
              </w:r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1</w:t>
              </w:r>
            </w:ins>
          </w:p>
        </w:tc>
      </w:tr>
      <w:tr w:rsidR="0091358C" w:rsidTr="0091358C">
        <w:trPr>
          <w:trHeight w:val="255"/>
          <w:jc w:val="center"/>
          <w:ins w:id="845" w:author="Liling" w:date="2016-04-05T13:44:00Z"/>
          <w:trPrChange w:id="84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4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48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4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301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B04F7E" w:rsidRDefault="0091358C" w:rsidP="0091358C">
            <w:pPr>
              <w:widowControl/>
              <w:jc w:val="left"/>
              <w:rPr>
                <w:ins w:id="851" w:author="Liling" w:date="2016-04-05T13:4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52" w:author="Liling" w:date="2016-04-05T13:51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top_field_first</w:t>
              </w:r>
            </w:ins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54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  <w:ins w:id="855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57" w:author="Liling" w:date="2016-04-05T13:4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58" w:author="Liling" w:date="2016-04-05T13:51:00Z"/>
          <w:trPrChange w:id="859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60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61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62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302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3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64" w:author="Liling" w:date="2016-04-05T13:51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65" w:author="Liling" w:date="2016-04-05T13:51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epeat_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first_field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6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67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  <w:ins w:id="868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9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870" w:author="Liling" w:date="2016-04-05T13:51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1358C" w:rsidTr="0091358C">
        <w:trPr>
          <w:trHeight w:val="255"/>
          <w:jc w:val="center"/>
          <w:ins w:id="871" w:author="Liling" w:date="2016-03-31T21:34:00Z"/>
          <w:trPrChange w:id="872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73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74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75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303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7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77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78" w:author="Liling" w:date="2016-03-31T21:34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use_rcs_flag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79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80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81" w:author="Liling" w:date="2016-04-05T15:42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2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83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  <w:ins w:id="884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参考图像配置集标志</w:t>
              </w:r>
            </w:ins>
          </w:p>
        </w:tc>
      </w:tr>
      <w:tr w:rsidR="0091358C" w:rsidTr="0091358C">
        <w:trPr>
          <w:trHeight w:val="255"/>
          <w:jc w:val="center"/>
          <w:ins w:id="885" w:author="Liling" w:date="2016-03-31T21:35:00Z"/>
          <w:trPrChange w:id="886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87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255DA6" w:rsidRDefault="00D24A54" w:rsidP="0091358C">
            <w:pPr>
              <w:widowControl/>
              <w:jc w:val="center"/>
              <w:rPr>
                <w:ins w:id="888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89" w:author="Liling" w:date="2016-04-05T15:43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304</w:t>
              </w:r>
            </w:ins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0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91" w:author="Liling" w:date="2016-03-31T21:35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892" w:author="Liling" w:date="2016-03-31T21:35:00Z">
              <w:r w:rsidRPr="00255DA6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rcs_index</w:t>
              </w:r>
              <w:proofErr w:type="spellEnd"/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3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94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95" w:author="Liling" w:date="2016-04-05T15:42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6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897" w:author="Liling" w:date="2016-03-31T21:35:00Z"/>
                <w:rFonts w:ascii="Times New Roman" w:eastAsia="宋体" w:hAnsi="Times New Roman" w:cs="Times New Roman"/>
                <w:kern w:val="0"/>
                <w:szCs w:val="21"/>
              </w:rPr>
            </w:pPr>
            <w:ins w:id="898" w:author="Liling" w:date="2016-03-31T21:35:00Z">
              <w:r w:rsidRPr="00255DA6">
                <w:rPr>
                  <w:rFonts w:ascii="Times New Roman" w:eastAsia="宋体" w:hAnsi="Times New Roman" w:cs="Times New Roman"/>
                  <w:kern w:val="0"/>
                  <w:szCs w:val="21"/>
                </w:rPr>
                <w:t>参考图像配置集索引</w:t>
              </w:r>
            </w:ins>
          </w:p>
        </w:tc>
      </w:tr>
      <w:tr w:rsidR="0091358C" w:rsidTr="0091358C">
        <w:trPr>
          <w:trHeight w:val="90"/>
          <w:jc w:val="center"/>
          <w:ins w:id="899" w:author="Liling" w:date="2016-04-05T15:27:00Z"/>
          <w:trPrChange w:id="90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0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450D90" w:rsidRDefault="00450D90" w:rsidP="0091358C">
            <w:pPr>
              <w:widowControl/>
              <w:jc w:val="center"/>
              <w:rPr>
                <w:ins w:id="902" w:author="Liling" w:date="2016-04-05T15:44:00Z"/>
              </w:rPr>
            </w:pPr>
            <w:ins w:id="903" w:author="Liling" w:date="2016-04-05T15:44:00Z">
              <w:r>
                <w:rPr>
                  <w:rFonts w:hint="eastAsia"/>
                </w:rPr>
                <w:t>305</w:t>
              </w:r>
            </w:ins>
          </w:p>
          <w:p w:rsidR="0091358C" w:rsidRPr="00E6570C" w:rsidRDefault="0091358C" w:rsidP="0091358C">
            <w:pPr>
              <w:widowControl/>
              <w:jc w:val="center"/>
              <w:rPr>
                <w:ins w:id="904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90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07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09" w:author="Liling" w:date="2016-04-05T15:27:00Z"/>
                <w:rFonts w:eastAsia="宋体" w:cstheme="minorHAnsi"/>
                <w:kern w:val="0"/>
                <w:szCs w:val="21"/>
              </w:rPr>
            </w:pPr>
            <w:ins w:id="91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1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12" w:author="Liling" w:date="2016-04-05T15:27:00Z"/>
                <w:rFonts w:eastAsia="宋体" w:cstheme="minorHAnsi"/>
                <w:kern w:val="0"/>
                <w:szCs w:val="21"/>
              </w:rPr>
            </w:pPr>
            <w:ins w:id="91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914" w:author="Liling" w:date="2016-04-05T15:27:00Z"/>
                <w:rFonts w:eastAsia="宋体" w:cstheme="minorHAnsi"/>
                <w:kern w:val="0"/>
                <w:szCs w:val="21"/>
              </w:rPr>
            </w:pPr>
            <w:ins w:id="91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916" w:author="Liling" w:date="2016-04-05T15:27:00Z"/>
          <w:trPrChange w:id="91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1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91358C" w:rsidP="006D6C26">
            <w:pPr>
              <w:widowControl/>
              <w:jc w:val="center"/>
              <w:rPr>
                <w:ins w:id="919" w:author="Liling" w:date="2016-04-05T15:27:00Z"/>
              </w:rPr>
            </w:pPr>
            <w:ins w:id="920" w:author="Liling" w:date="2016-04-05T15:27:00Z">
              <w:r>
                <w:rPr>
                  <w:rFonts w:hint="eastAsia"/>
                </w:rPr>
                <w:t>3</w:t>
              </w:r>
            </w:ins>
            <w:ins w:id="921" w:author="Liling" w:date="2016-04-05T15:44:00Z">
              <w:r w:rsidR="006D6C26">
                <w:rPr>
                  <w:rFonts w:hint="eastAsia"/>
                </w:rPr>
                <w:t>06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2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23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24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[0]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5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26" w:author="Liling" w:date="2016-04-05T15:27:00Z"/>
                <w:rFonts w:eastAsia="宋体" w:cstheme="minorHAnsi"/>
                <w:kern w:val="0"/>
                <w:szCs w:val="21"/>
              </w:rPr>
            </w:pPr>
            <w:ins w:id="92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8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29" w:author="Liling" w:date="2016-04-05T15:27:00Z"/>
                <w:rFonts w:eastAsia="宋体" w:cstheme="minorHAnsi"/>
                <w:kern w:val="0"/>
                <w:szCs w:val="21"/>
              </w:rPr>
            </w:pPr>
            <w:ins w:id="93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31" w:author="Liling" w:date="2016-04-05T15:27:00Z"/>
          <w:trPrChange w:id="93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3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6D6C26" w:rsidP="00CF5322">
            <w:pPr>
              <w:widowControl/>
              <w:jc w:val="center"/>
              <w:rPr>
                <w:ins w:id="934" w:author="Liling" w:date="2016-04-05T15:27:00Z"/>
              </w:rPr>
            </w:pPr>
            <w:ins w:id="935" w:author="Liling" w:date="2016-04-05T15:44:00Z">
              <w:r>
                <w:rPr>
                  <w:rFonts w:hint="eastAsia"/>
                </w:rPr>
                <w:t>307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93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38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3F085E" w:rsidP="0091358C">
            <w:pPr>
              <w:widowControl/>
              <w:jc w:val="left"/>
              <w:rPr>
                <w:ins w:id="940" w:author="Liling" w:date="2016-04-05T15:27:00Z"/>
                <w:rFonts w:eastAsia="宋体" w:cstheme="minorHAnsi"/>
                <w:kern w:val="0"/>
                <w:szCs w:val="21"/>
              </w:rPr>
            </w:pPr>
            <w:ins w:id="941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42" w:author="Liling" w:date="2016-04-05T15:27:00Z">
              <w:r w:rsidR="0091358C">
                <w:rPr>
                  <w:rFonts w:eastAsia="宋体" w:cstheme="minorHAnsi"/>
                  <w:kern w:val="0"/>
                  <w:szCs w:val="21"/>
                </w:rPr>
                <w:t>x</w:t>
              </w:r>
              <w:r w:rsidR="0091358C"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44" w:author="Liling" w:date="2016-04-05T15:27:00Z"/>
                <w:rFonts w:eastAsia="宋体" w:cstheme="minorHAnsi"/>
                <w:kern w:val="0"/>
                <w:szCs w:val="21"/>
              </w:rPr>
            </w:pPr>
            <w:ins w:id="94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46" w:author="Liling" w:date="2016-04-05T15:27:00Z"/>
          <w:trPrChange w:id="94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4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49" w:author="Liling" w:date="2016-04-05T15:27:00Z"/>
              </w:rPr>
            </w:pPr>
            <w:ins w:id="950" w:author="Liling" w:date="2016-04-05T15:45:00Z">
              <w:r>
                <w:rPr>
                  <w:rFonts w:hint="eastAsia"/>
                </w:rPr>
                <w:t>314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5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53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0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55" w:author="Liling" w:date="2016-04-05T15:27:00Z"/>
                <w:rFonts w:eastAsia="宋体" w:cstheme="minorHAnsi"/>
                <w:kern w:val="0"/>
                <w:szCs w:val="21"/>
              </w:rPr>
            </w:pPr>
            <w:ins w:id="95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7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58" w:author="Liling" w:date="2016-04-05T15:27:00Z"/>
                <w:rFonts w:eastAsia="宋体" w:cstheme="minorHAnsi"/>
                <w:kern w:val="0"/>
                <w:szCs w:val="21"/>
              </w:rPr>
            </w:pPr>
            <w:ins w:id="95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960" w:author="Liling" w:date="2016-04-05T15:27:00Z"/>
          <w:trPrChange w:id="961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62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63" w:author="Liling" w:date="2016-04-05T15:27:00Z"/>
              </w:rPr>
            </w:pPr>
            <w:ins w:id="964" w:author="Liling" w:date="2016-04-05T15:45:00Z">
              <w:r>
                <w:rPr>
                  <w:rFonts w:hint="eastAsia"/>
                </w:rPr>
                <w:t>315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65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66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67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968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CF5322" w:rsidP="0091358C">
            <w:pPr>
              <w:widowControl/>
              <w:jc w:val="left"/>
              <w:rPr>
                <w:ins w:id="969" w:author="Liling" w:date="2016-04-05T15:27:00Z"/>
                <w:rFonts w:eastAsia="宋体" w:cstheme="minorHAnsi"/>
                <w:kern w:val="0"/>
                <w:szCs w:val="21"/>
              </w:rPr>
            </w:pPr>
            <w:ins w:id="970" w:author="Liling" w:date="2016-04-05T15:45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  <w:ins w:id="971" w:author="Liling" w:date="2016-04-05T15:27:00Z">
              <w:r w:rsidR="0091358C"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73" w:author="Liling" w:date="2016-04-05T15:27:00Z"/>
                <w:rFonts w:eastAsia="宋体" w:cstheme="minorHAnsi"/>
                <w:kern w:val="0"/>
                <w:szCs w:val="21"/>
              </w:rPr>
            </w:pPr>
            <w:ins w:id="97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975" w:author="Liling" w:date="2016-04-05T15:27:00Z"/>
          <w:trPrChange w:id="97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7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CF5322" w:rsidP="0091358C">
            <w:pPr>
              <w:widowControl/>
              <w:jc w:val="center"/>
              <w:rPr>
                <w:ins w:id="978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979" w:author="Liling" w:date="2016-04-05T15:45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322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98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82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84" w:author="Liling" w:date="2016-04-05T15:27:00Z"/>
                <w:rFonts w:eastAsia="宋体" w:cstheme="minorHAnsi"/>
                <w:kern w:val="0"/>
                <w:szCs w:val="21"/>
              </w:rPr>
            </w:pPr>
            <w:ins w:id="98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87" w:author="Liling" w:date="2016-04-05T15:27:00Z"/>
                <w:rFonts w:eastAsia="宋体" w:cstheme="minorHAnsi"/>
                <w:kern w:val="0"/>
                <w:szCs w:val="21"/>
              </w:rPr>
            </w:pPr>
            <w:ins w:id="98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989" w:author="Liling" w:date="2016-04-05T15:27:00Z"/>
                <w:rFonts w:eastAsia="宋体" w:cstheme="minorHAnsi"/>
                <w:kern w:val="0"/>
                <w:szCs w:val="21"/>
              </w:rPr>
            </w:pPr>
            <w:ins w:id="990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lastRenderedPageBreak/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991" w:author="Liling" w:date="2016-04-05T15:27:00Z"/>
          <w:trPrChange w:id="992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993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994" w:author="Liling" w:date="2016-04-05T15:27:00Z"/>
              </w:rPr>
            </w:pPr>
            <w:ins w:id="995" w:author="Liling" w:date="2016-04-05T15:45:00Z">
              <w:r>
                <w:rPr>
                  <w:rFonts w:hint="eastAsia"/>
                </w:rPr>
                <w:lastRenderedPageBreak/>
                <w:t>323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6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997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998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9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0" w:author="Liling" w:date="2016-04-05T15:27:00Z"/>
                <w:rFonts w:eastAsia="宋体" w:cstheme="minorHAnsi"/>
                <w:kern w:val="0"/>
                <w:szCs w:val="21"/>
              </w:rPr>
            </w:pPr>
            <w:ins w:id="100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2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03" w:author="Liling" w:date="2016-04-05T15:27:00Z"/>
                <w:rFonts w:eastAsia="宋体" w:cstheme="minorHAnsi"/>
                <w:kern w:val="0"/>
                <w:szCs w:val="21"/>
              </w:rPr>
            </w:pPr>
            <w:ins w:id="100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05" w:author="Liling" w:date="2016-04-05T15:27:00Z"/>
          <w:trPrChange w:id="1006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07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1008" w:author="Liling" w:date="2016-04-05T15:27:00Z"/>
              </w:rPr>
            </w:pPr>
            <w:ins w:id="1009" w:author="Liling" w:date="2016-04-05T15:46:00Z">
              <w:r>
                <w:rPr>
                  <w:rFonts w:hint="eastAsia"/>
                </w:rPr>
                <w:t>324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0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1011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12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3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4" w:author="Liling" w:date="2016-04-05T15:27:00Z"/>
                <w:rFonts w:eastAsia="宋体" w:cstheme="minorHAnsi"/>
                <w:kern w:val="0"/>
                <w:szCs w:val="21"/>
              </w:rPr>
            </w:pPr>
            <w:ins w:id="1015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17" w:author="Liling" w:date="2016-04-05T15:27:00Z"/>
                <w:rFonts w:eastAsia="宋体" w:cstheme="minorHAnsi"/>
                <w:kern w:val="0"/>
                <w:szCs w:val="21"/>
              </w:rPr>
            </w:pPr>
            <w:ins w:id="101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19" w:author="Liling" w:date="2016-04-05T15:27:00Z"/>
          <w:trPrChange w:id="1020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21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1022" w:author="Liling" w:date="2016-04-05T15:27:00Z"/>
              </w:rPr>
            </w:pPr>
            <w:ins w:id="1023" w:author="Liling" w:date="2016-04-05T15:46:00Z">
              <w:r>
                <w:rPr>
                  <w:rFonts w:hint="eastAsia"/>
                </w:rPr>
                <w:t>331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4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25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26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7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28" w:author="Liling" w:date="2016-04-05T15:27:00Z"/>
                <w:rFonts w:eastAsia="宋体" w:cstheme="minorHAnsi"/>
                <w:kern w:val="0"/>
                <w:szCs w:val="21"/>
              </w:rPr>
            </w:pPr>
            <w:ins w:id="1029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0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31" w:author="Liling" w:date="2016-04-05T15:27:00Z"/>
                <w:rFonts w:eastAsia="宋体" w:cstheme="minorHAnsi"/>
                <w:kern w:val="0"/>
                <w:szCs w:val="21"/>
              </w:rPr>
            </w:pPr>
            <w:ins w:id="103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33" w:author="Liling" w:date="2016-04-05T15:27:00Z"/>
          <w:trPrChange w:id="1034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35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F5322" w:rsidP="0091358C">
            <w:pPr>
              <w:widowControl/>
              <w:jc w:val="center"/>
              <w:rPr>
                <w:ins w:id="1036" w:author="Liling" w:date="2016-04-05T15:27:00Z"/>
              </w:rPr>
            </w:pPr>
            <w:ins w:id="1037" w:author="Liling" w:date="2016-04-05T15:46:00Z">
              <w:r>
                <w:rPr>
                  <w:rFonts w:hint="eastAsia"/>
                </w:rPr>
                <w:t>332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8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39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40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041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2" w:author="Liling" w:date="2016-04-05T15:27:00Z"/>
                <w:rFonts w:eastAsia="宋体" w:cstheme="minorHAnsi"/>
                <w:kern w:val="0"/>
                <w:szCs w:val="21"/>
              </w:rPr>
            </w:pPr>
            <w:ins w:id="1043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4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45" w:author="Liling" w:date="2016-04-05T15:27:00Z"/>
                <w:rFonts w:eastAsia="宋体" w:cstheme="minorHAnsi"/>
                <w:kern w:val="0"/>
                <w:szCs w:val="21"/>
              </w:rPr>
            </w:pPr>
            <w:ins w:id="1046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047" w:author="Liling" w:date="2016-04-05T15:27:00Z"/>
          <w:trPrChange w:id="1048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49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3309C8" w:rsidRDefault="0091358C" w:rsidP="0091358C">
            <w:pPr>
              <w:widowControl/>
              <w:jc w:val="center"/>
              <w:rPr>
                <w:ins w:id="1050" w:author="Liling" w:date="2016-04-05T15:27:00Z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1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65A08" w:rsidRDefault="0091358C" w:rsidP="0091358C">
            <w:pPr>
              <w:widowControl/>
              <w:jc w:val="left"/>
              <w:rPr>
                <w:ins w:id="1052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ins w:id="1053" w:author="Liling" w:date="2016-04-05T15:27:00Z"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……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4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55" w:author="Liling" w:date="2016-04-05T15:27:00Z"/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6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57" w:author="Liling" w:date="2016-04-05T15:27:00Z"/>
                <w:rFonts w:eastAsia="宋体" w:cstheme="minorHAnsi"/>
                <w:kern w:val="0"/>
                <w:szCs w:val="21"/>
              </w:rPr>
            </w:pPr>
          </w:p>
        </w:tc>
      </w:tr>
      <w:tr w:rsidR="0091358C" w:rsidTr="0091358C">
        <w:trPr>
          <w:trHeight w:val="90"/>
          <w:jc w:val="center"/>
          <w:ins w:id="1058" w:author="Liling" w:date="2016-04-05T15:27:00Z"/>
          <w:trPrChange w:id="105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6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Pr="00E6570C" w:rsidRDefault="0088314F" w:rsidP="0091358C">
            <w:pPr>
              <w:widowControl/>
              <w:jc w:val="center"/>
              <w:rPr>
                <w:ins w:id="1061" w:author="Liling" w:date="2016-04-05T15:27:00Z"/>
                <w:rFonts w:ascii="Times New Roman" w:eastAsia="宋体" w:hAnsi="Times New Roman" w:cs="Times New Roman"/>
                <w:kern w:val="0"/>
                <w:szCs w:val="21"/>
              </w:rPr>
            </w:pPr>
            <w:ins w:id="1062" w:author="Liling" w:date="2016-04-05T15:46:00Z">
              <w:r>
                <w:rPr>
                  <w:rFonts w:ascii="Times New Roman" w:eastAsia="宋体" w:hAnsi="Times New Roman" w:cs="Times New Roman" w:hint="eastAsia"/>
                  <w:kern w:val="0"/>
                  <w:szCs w:val="21"/>
                </w:rPr>
                <w:t>832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8E2E6C" w:rsidRDefault="0091358C" w:rsidP="0091358C">
            <w:pPr>
              <w:widowControl/>
              <w:jc w:val="left"/>
              <w:rPr>
                <w:ins w:id="106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65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r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efere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</w:t>
              </w:r>
              <w:r>
                <w:rPr>
                  <w:rFonts w:ascii="Times New Roman" w:eastAsia="宋体" w:hAnsi="Times New Roman" w:cs="Times New Roman" w:hint="eastAsia"/>
                  <w:color w:val="000000"/>
                  <w:szCs w:val="21"/>
                </w:rPr>
                <w:t>_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by_others_flag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67" w:author="Liling" w:date="2016-04-05T15:27:00Z"/>
                <w:rFonts w:eastAsia="宋体" w:cstheme="minorHAnsi"/>
                <w:kern w:val="0"/>
                <w:szCs w:val="21"/>
              </w:rPr>
            </w:pPr>
            <w:ins w:id="1068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6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70" w:author="Liling" w:date="2016-04-05T15:27:00Z"/>
                <w:rFonts w:eastAsia="宋体" w:cstheme="minorHAnsi"/>
                <w:kern w:val="0"/>
                <w:szCs w:val="21"/>
              </w:rPr>
            </w:pPr>
            <w:ins w:id="107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第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31</w:t>
              </w:r>
              <w:r>
                <w:rPr>
                  <w:rFonts w:eastAsia="宋体" w:cstheme="minorHAnsi"/>
                  <w:kern w:val="0"/>
                  <w:szCs w:val="21"/>
                </w:rPr>
                <w:t>组：</w:t>
              </w:r>
            </w:ins>
          </w:p>
          <w:p w:rsidR="0091358C" w:rsidRDefault="0091358C" w:rsidP="0091358C">
            <w:pPr>
              <w:widowControl/>
              <w:jc w:val="left"/>
              <w:rPr>
                <w:ins w:id="1072" w:author="Liling" w:date="2016-04-05T15:27:00Z"/>
                <w:rFonts w:eastAsia="宋体" w:cstheme="minorHAnsi"/>
                <w:kern w:val="0"/>
                <w:szCs w:val="21"/>
              </w:rPr>
            </w:pPr>
            <w:ins w:id="1073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被参考标志</w:t>
              </w:r>
            </w:ins>
          </w:p>
        </w:tc>
      </w:tr>
      <w:tr w:rsidR="0091358C" w:rsidTr="0091358C">
        <w:trPr>
          <w:trHeight w:val="90"/>
          <w:jc w:val="center"/>
          <w:ins w:id="1074" w:author="Liling" w:date="2016-04-05T15:27:00Z"/>
          <w:trPrChange w:id="1075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76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88314F" w:rsidP="0091358C">
            <w:pPr>
              <w:widowControl/>
              <w:jc w:val="center"/>
              <w:rPr>
                <w:ins w:id="1077" w:author="Liling" w:date="2016-04-05T15:27:00Z"/>
              </w:rPr>
            </w:pPr>
            <w:ins w:id="1078" w:author="Liling" w:date="2016-04-05T15:46:00Z">
              <w:r>
                <w:rPr>
                  <w:rFonts w:hint="eastAsia"/>
                </w:rPr>
                <w:t>833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79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0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81" w:author="Liling" w:date="2016-04-05T15:27:00Z">
              <w:r w:rsidRPr="00DC177F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num_of_reference_picture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2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3" w:author="Liling" w:date="2016-04-05T15:27:00Z"/>
                <w:rFonts w:eastAsia="宋体" w:cstheme="minorHAnsi"/>
                <w:kern w:val="0"/>
                <w:szCs w:val="21"/>
              </w:rPr>
            </w:pPr>
            <w:ins w:id="1084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85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86" w:author="Liling" w:date="2016-04-05T15:27:00Z"/>
                <w:rFonts w:eastAsia="宋体" w:cstheme="minorHAnsi"/>
                <w:kern w:val="0"/>
                <w:szCs w:val="21"/>
              </w:rPr>
            </w:pPr>
            <w:ins w:id="1087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088" w:author="Liling" w:date="2016-04-05T15:27:00Z"/>
          <w:trPrChange w:id="1089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090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091" w:author="Liling" w:date="2016-04-05T15:27:00Z"/>
              </w:rPr>
            </w:pPr>
            <w:ins w:id="1092" w:author="Liling" w:date="2016-04-05T15:46:00Z">
              <w:r>
                <w:rPr>
                  <w:rFonts w:hint="eastAsia"/>
                </w:rPr>
                <w:t>834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3309C8" w:rsidRDefault="0091358C" w:rsidP="0091358C">
            <w:pPr>
              <w:widowControl/>
              <w:jc w:val="left"/>
              <w:rPr>
                <w:ins w:id="109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095" w:author="Liling" w:date="2016-04-05T15:27:00Z"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delta_doi_of_reference_picture</w:t>
              </w:r>
              <w:proofErr w:type="spellEnd"/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097" w:author="Liling" w:date="2016-04-05T15:27:00Z"/>
                <w:rFonts w:eastAsia="宋体" w:cstheme="minorHAnsi"/>
                <w:kern w:val="0"/>
                <w:szCs w:val="21"/>
              </w:rPr>
            </w:pPr>
            <w:ins w:id="1098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7x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9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00" w:author="Liling" w:date="2016-04-05T15:27:00Z"/>
                <w:rFonts w:eastAsia="宋体" w:cstheme="minorHAnsi"/>
                <w:kern w:val="0"/>
                <w:szCs w:val="21"/>
              </w:rPr>
            </w:pPr>
            <w:ins w:id="110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参考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90"/>
          <w:jc w:val="center"/>
          <w:ins w:id="1102" w:author="Liling" w:date="2016-04-05T15:27:00Z"/>
          <w:trPrChange w:id="1103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104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105" w:author="Liling" w:date="2016-04-05T15:27:00Z"/>
              </w:rPr>
            </w:pPr>
            <w:ins w:id="1106" w:author="Liling" w:date="2016-04-05T15:47:00Z">
              <w:r>
                <w:rPr>
                  <w:rFonts w:hint="eastAsia"/>
                </w:rPr>
                <w:t>841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07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08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109" w:author="Liling" w:date="2016-04-05T15:27:00Z"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num_of_removed_picture</w:t>
              </w:r>
              <w:proofErr w:type="spellEnd"/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[31</w:t>
              </w:r>
              <w:r w:rsidRPr="002001AD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10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11" w:author="Liling" w:date="2016-04-05T15:27:00Z"/>
                <w:rFonts w:eastAsia="宋体" w:cstheme="minorHAnsi"/>
                <w:kern w:val="0"/>
                <w:szCs w:val="21"/>
              </w:rPr>
            </w:pPr>
            <w:ins w:id="1112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13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14" w:author="Liling" w:date="2016-04-05T15:27:00Z"/>
                <w:rFonts w:eastAsia="宋体" w:cstheme="minorHAnsi"/>
                <w:kern w:val="0"/>
                <w:szCs w:val="21"/>
              </w:rPr>
            </w:pPr>
            <w:ins w:id="1115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待移出</w:t>
              </w:r>
              <w:r>
                <w:rPr>
                  <w:rFonts w:eastAsia="宋体" w:cstheme="minorHAnsi"/>
                  <w:kern w:val="0"/>
                  <w:szCs w:val="21"/>
                </w:rPr>
                <w:t>图像数量</w:t>
              </w:r>
            </w:ins>
          </w:p>
        </w:tc>
      </w:tr>
      <w:tr w:rsidR="0091358C" w:rsidTr="0091358C">
        <w:trPr>
          <w:trHeight w:val="90"/>
          <w:jc w:val="center"/>
          <w:ins w:id="1116" w:author="Liling" w:date="2016-04-05T15:27:00Z"/>
          <w:trPrChange w:id="1117" w:author="Liling" w:date="2016-04-05T15:43:00Z">
            <w:trPr>
              <w:trHeight w:val="90"/>
              <w:jc w:val="center"/>
            </w:trPr>
          </w:trPrChange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PrChange w:id="1118" w:author="Liling" w:date="2016-04-05T15:43:00Z">
              <w:tcPr>
                <w:tcW w:w="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C000"/>
              </w:tcPr>
            </w:tcPrChange>
          </w:tcPr>
          <w:p w:rsidR="0091358C" w:rsidRDefault="00CB171F" w:rsidP="0091358C">
            <w:pPr>
              <w:widowControl/>
              <w:jc w:val="center"/>
              <w:rPr>
                <w:ins w:id="1119" w:author="Liling" w:date="2016-04-05T15:27:00Z"/>
              </w:rPr>
            </w:pPr>
            <w:ins w:id="1120" w:author="Liling" w:date="2016-04-05T15:47:00Z">
              <w:r>
                <w:rPr>
                  <w:rFonts w:hint="eastAsia"/>
                </w:rPr>
                <w:t>842</w:t>
              </w:r>
            </w:ins>
            <w:ins w:id="1121" w:author="cms" w:date="2016-05-31T16:12:00Z">
              <w:r w:rsidR="0039376F">
                <w:rPr>
                  <w:rFonts w:hint="eastAsia"/>
                </w:rPr>
                <w:t>-84</w:t>
              </w:r>
            </w:ins>
            <w:ins w:id="1122" w:author="cms" w:date="2016-06-06T10:11:00Z">
              <w:r w:rsidR="00BC4AA7">
                <w:rPr>
                  <w:rFonts w:hint="eastAsia"/>
                </w:rPr>
                <w:t>8</w:t>
              </w:r>
            </w:ins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3" w:author="Liling" w:date="2016-04-05T15:43:00Z">
              <w:tcPr>
                <w:tcW w:w="365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24" w:author="Liling" w:date="2016-04-05T15:27:00Z"/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ins w:id="1125" w:author="Liling" w:date="2016-04-05T15:27:00Z"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delta_doi_of_removed_picture</w:t>
              </w:r>
              <w:proofErr w:type="spellEnd"/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[</w:t>
              </w:r>
              <w:r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31</w:t>
              </w:r>
              <w:r w:rsidRPr="00365A08">
                <w:rPr>
                  <w:rFonts w:ascii="Times New Roman" w:eastAsia="宋体" w:hAnsi="Times New Roman" w:cs="Times New Roman"/>
                  <w:color w:val="000000"/>
                  <w:szCs w:val="21"/>
                </w:rPr>
                <w:t>][j]</w:t>
              </w:r>
            </w:ins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tcPrChange w:id="1126" w:author="Liling" w:date="2016-04-05T15:43:00Z">
              <w:tcPr>
                <w:tcW w:w="7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0000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27" w:author="Liling" w:date="2016-04-05T15:27:00Z"/>
                <w:rFonts w:eastAsia="宋体" w:cstheme="minorHAnsi"/>
                <w:kern w:val="0"/>
                <w:szCs w:val="21"/>
              </w:rPr>
            </w:pPr>
            <w:ins w:id="1128" w:author="Liling" w:date="2016-04-05T15:27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x32</w:t>
              </w:r>
            </w:ins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9" w:author="Liling" w:date="2016-04-05T15:43:00Z">
              <w:tcPr>
                <w:tcW w:w="34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Default="0091358C" w:rsidP="0091358C">
            <w:pPr>
              <w:widowControl/>
              <w:jc w:val="left"/>
              <w:rPr>
                <w:ins w:id="1130" w:author="Liling" w:date="2016-04-05T15:27:00Z"/>
                <w:rFonts w:eastAsia="宋体" w:cstheme="minorHAnsi"/>
                <w:kern w:val="0"/>
                <w:szCs w:val="21"/>
              </w:rPr>
            </w:pPr>
            <w:ins w:id="1131" w:author="Liling" w:date="2016-04-05T15:27:00Z">
              <w:r>
                <w:rPr>
                  <w:rFonts w:eastAsia="宋体" w:cstheme="minorHAnsi" w:hint="eastAsia"/>
                  <w:kern w:val="0"/>
                  <w:szCs w:val="21"/>
                </w:rPr>
                <w:t>待</w:t>
              </w:r>
              <w:r>
                <w:rPr>
                  <w:rFonts w:eastAsia="宋体" w:cstheme="minorHAnsi"/>
                  <w:kern w:val="0"/>
                  <w:szCs w:val="21"/>
                </w:rPr>
                <w:t>移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出</w:t>
              </w:r>
              <w:r>
                <w:rPr>
                  <w:rFonts w:eastAsia="宋体" w:cstheme="minorHAnsi"/>
                  <w:kern w:val="0"/>
                  <w:szCs w:val="21"/>
                </w:rPr>
                <w:t>图像解码顺序偏移量</w:t>
              </w:r>
            </w:ins>
          </w:p>
        </w:tc>
      </w:tr>
      <w:tr w:rsidR="0091358C" w:rsidTr="0091358C">
        <w:trPr>
          <w:trHeight w:val="255"/>
          <w:jc w:val="center"/>
          <w:ins w:id="1132" w:author="Liling" w:date="2016-03-31T21:34:00Z"/>
          <w:trPrChange w:id="1133" w:author="Liling" w:date="2016-04-05T15:43:00Z">
            <w:trPr>
              <w:trHeight w:val="255"/>
              <w:jc w:val="center"/>
            </w:trPr>
          </w:trPrChange>
        </w:trPr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34" w:author="Liling" w:date="2016-04-05T15:43:00Z">
              <w:tcPr>
                <w:tcW w:w="72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1358C" w:rsidRPr="00127806" w:rsidRDefault="0091358C" w:rsidP="0091358C">
            <w:pPr>
              <w:widowControl/>
              <w:jc w:val="center"/>
              <w:rPr>
                <w:ins w:id="1135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6" w:author="Liling" w:date="2016-04-05T15:43:00Z">
              <w:tcPr>
                <w:tcW w:w="36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37" w:author="Liling" w:date="2016-03-31T21:34:00Z"/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8" w:author="Liling" w:date="2016-04-05T15:43:00Z">
              <w:tcPr>
                <w:tcW w:w="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39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40" w:author="Liling" w:date="2016-04-05T15:43:00Z">
              <w:tcPr>
                <w:tcW w:w="34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91358C" w:rsidRPr="00255DA6" w:rsidRDefault="0091358C" w:rsidP="0091358C">
            <w:pPr>
              <w:widowControl/>
              <w:jc w:val="left"/>
              <w:rPr>
                <w:ins w:id="1141" w:author="Liling" w:date="2016-03-31T21:34:00Z"/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</w:pPr>
      <w:r>
        <w:rPr>
          <w:rFonts w:hint="eastAsia"/>
        </w:rPr>
        <w:lastRenderedPageBreak/>
        <w:t>1</w:t>
      </w:r>
      <w:r>
        <w:t>.4 slice</w:t>
      </w:r>
      <w:r>
        <w:t>解码</w:t>
      </w:r>
      <w:r>
        <w:rPr>
          <w:rFonts w:hint="eastAsia"/>
        </w:rPr>
        <w:t>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slice</w:t>
      </w:r>
      <w:r>
        <w:rPr>
          <w:rFonts w:cstheme="minorHAnsi"/>
        </w:rPr>
        <w:t>的数据写一个文件，文件名为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slice_info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k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r w:rsidR="00327789">
        <w:rPr>
          <w:rFonts w:cstheme="minorHAnsi" w:hint="eastAsia"/>
        </w:rPr>
        <w:t>（</w:t>
      </w:r>
      <w:r w:rsidR="00327789">
        <w:rPr>
          <w:rFonts w:cstheme="minorHAnsi"/>
        </w:rPr>
        <w:t>m</w:t>
      </w:r>
      <w:r w:rsidR="00327789">
        <w:rPr>
          <w:rFonts w:cstheme="minorHAnsi"/>
        </w:rPr>
        <w:t>为</w:t>
      </w:r>
      <w:r w:rsidR="00327789">
        <w:rPr>
          <w:rFonts w:cstheme="minorHAnsi" w:hint="eastAsia"/>
        </w:rPr>
        <w:t>4</w:t>
      </w:r>
      <w:r w:rsidR="00327789">
        <w:rPr>
          <w:rFonts w:cstheme="minorHAnsi" w:hint="eastAsia"/>
        </w:rPr>
        <w:t>位</w:t>
      </w:r>
      <w:r w:rsidR="00327789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F9140A">
      <w:pPr>
        <w:ind w:firstLine="420"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9140A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为</w:t>
            </w:r>
            <w:r w:rsidR="00F8394E">
              <w:rPr>
                <w:rFonts w:eastAsia="宋体" w:cstheme="minorHAnsi"/>
                <w:kern w:val="0"/>
                <w:szCs w:val="21"/>
              </w:rPr>
              <w:t>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F8394E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F8394E">
              <w:rPr>
                <w:rFonts w:eastAsia="宋体" w:cstheme="minorHAnsi"/>
                <w:kern w:val="0"/>
                <w:szCs w:val="21"/>
              </w:rPr>
              <w:t>以</w:t>
            </w:r>
            <w:r w:rsidR="00F8394E">
              <w:rPr>
                <w:rFonts w:eastAsia="宋体" w:cstheme="minorHAnsi"/>
                <w:kern w:val="0"/>
                <w:szCs w:val="21"/>
              </w:rPr>
              <w:t>LCU</w:t>
            </w:r>
            <w:r w:rsidR="00F8394E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r w:rsidR="00045A93">
              <w:rPr>
                <w:rFonts w:eastAsia="宋体" w:cstheme="minorHAnsi" w:hint="eastAsia"/>
                <w:kern w:val="0"/>
                <w:szCs w:val="21"/>
              </w:rPr>
              <w:t>，</w:t>
            </w:r>
            <w:r w:rsidR="00045A93">
              <w:rPr>
                <w:rFonts w:eastAsia="宋体" w:cstheme="minorHAnsi"/>
                <w:kern w:val="0"/>
                <w:szCs w:val="21"/>
              </w:rPr>
              <w:t>以</w:t>
            </w:r>
            <w:r w:rsidR="00045A93">
              <w:rPr>
                <w:rFonts w:eastAsia="宋体" w:cstheme="minorHAnsi"/>
                <w:kern w:val="0"/>
                <w:szCs w:val="21"/>
              </w:rPr>
              <w:t>LCU</w:t>
            </w:r>
            <w:r w:rsidR="00045A93">
              <w:rPr>
                <w:rFonts w:eastAsia="宋体" w:cstheme="minorHAnsi"/>
                <w:kern w:val="0"/>
                <w:szCs w:val="21"/>
              </w:rPr>
              <w:t>为单位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fixed</w:t>
            </w:r>
            <w:r>
              <w:rPr>
                <w:rFonts w:eastAsia="宋体" w:cstheme="minorHAnsi"/>
                <w:kern w:val="0"/>
                <w:szCs w:val="21"/>
              </w:rPr>
              <w:t>_slice_qp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slice_qp</w:t>
            </w:r>
            <w:proofErr w:type="spellEnd"/>
            <w:r>
              <w:rPr>
                <w:rFonts w:eastAsia="宋体" w:cstheme="minorHAnsi" w:hint="eastAsia"/>
                <w:kern w:val="0"/>
                <w:szCs w:val="21"/>
              </w:rPr>
              <w:t>是否</w:t>
            </w:r>
            <w:r>
              <w:rPr>
                <w:rFonts w:eastAsia="宋体" w:cstheme="minorHAnsi"/>
                <w:kern w:val="0"/>
                <w:szCs w:val="21"/>
              </w:rPr>
              <w:t>为定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</w:t>
            </w:r>
            <w:r>
              <w:rPr>
                <w:rFonts w:eastAsia="宋体" w:cstheme="minorHAnsi"/>
                <w:kern w:val="0"/>
                <w:szCs w:val="21"/>
              </w:rPr>
              <w:t>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条带量化参数</w:t>
            </w:r>
          </w:p>
        </w:tc>
      </w:tr>
      <w:tr w:rsidR="00A92BC3">
        <w:trPr>
          <w:trHeight w:val="255"/>
          <w:jc w:val="center"/>
          <w:ins w:id="1142" w:author="Liling" w:date="2016-04-05T15:52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>
            <w:pPr>
              <w:widowControl/>
              <w:jc w:val="center"/>
              <w:rPr>
                <w:ins w:id="1143" w:author="Liling" w:date="2016-04-05T15:52:00Z"/>
                <w:rFonts w:eastAsia="宋体" w:cstheme="minorHAnsi"/>
                <w:kern w:val="0"/>
                <w:szCs w:val="21"/>
              </w:rPr>
            </w:pPr>
            <w:ins w:id="1144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6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45" w:author="Liling" w:date="2016-04-05T15:52:00Z"/>
                <w:rFonts w:eastAsia="宋体" w:cstheme="minorHAnsi"/>
                <w:kern w:val="0"/>
                <w:szCs w:val="21"/>
              </w:rPr>
            </w:pPr>
            <w:proofErr w:type="spellStart"/>
            <w:ins w:id="1146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</w:ins>
            <w:ins w:id="1147" w:author="Liling" w:date="2016-04-05T15:52:00Z"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[0]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48" w:author="Liling" w:date="2016-04-05T15:52:00Z"/>
                <w:rFonts w:eastAsia="宋体" w:cstheme="minorHAnsi"/>
                <w:kern w:val="0"/>
                <w:szCs w:val="21"/>
              </w:rPr>
            </w:pPr>
            <w:ins w:id="1149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>
            <w:pPr>
              <w:widowControl/>
              <w:jc w:val="left"/>
              <w:rPr>
                <w:ins w:id="1150" w:author="Liling" w:date="2016-04-05T15:52:00Z"/>
                <w:rFonts w:eastAsia="宋体" w:cstheme="minorHAnsi"/>
                <w:kern w:val="0"/>
                <w:szCs w:val="21"/>
              </w:rPr>
            </w:pPr>
            <w:ins w:id="1151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Y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52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53" w:author="Liling" w:date="2016-04-05T15:53:00Z"/>
                <w:rFonts w:eastAsia="宋体" w:cstheme="minorHAnsi"/>
                <w:kern w:val="0"/>
                <w:szCs w:val="21"/>
              </w:rPr>
            </w:pPr>
            <w:ins w:id="1154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5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56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[1]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7" w:author="Liling" w:date="2016-04-05T15:53:00Z"/>
                <w:rFonts w:eastAsia="宋体" w:cstheme="minorHAnsi"/>
                <w:kern w:val="0"/>
                <w:szCs w:val="21"/>
              </w:rPr>
            </w:pPr>
            <w:ins w:id="1158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59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60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Cb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A92BC3">
        <w:trPr>
          <w:trHeight w:val="255"/>
          <w:jc w:val="center"/>
          <w:ins w:id="1161" w:author="Liling" w:date="2016-04-05T15:53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C3" w:rsidRDefault="00A92BC3" w:rsidP="00A92BC3">
            <w:pPr>
              <w:widowControl/>
              <w:jc w:val="center"/>
              <w:rPr>
                <w:ins w:id="1162" w:author="Liling" w:date="2016-04-05T15:53:00Z"/>
                <w:rFonts w:eastAsia="宋体" w:cstheme="minorHAnsi"/>
                <w:kern w:val="0"/>
                <w:szCs w:val="21"/>
              </w:rPr>
            </w:pPr>
            <w:ins w:id="1163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64" w:author="Liling" w:date="2016-04-05T15:53:00Z"/>
                <w:rFonts w:eastAsia="宋体" w:cstheme="minorHAnsi"/>
                <w:kern w:val="0"/>
                <w:szCs w:val="21"/>
              </w:rPr>
            </w:pPr>
            <w:proofErr w:type="spellStart"/>
            <w:ins w:id="1165" w:author="Liling" w:date="2016-04-05T15:53:00Z">
              <w:r>
                <w:rPr>
                  <w:rFonts w:eastAsia="宋体" w:cstheme="minorHAnsi"/>
                  <w:kern w:val="0"/>
                  <w:szCs w:val="21"/>
                </w:rPr>
                <w:t>s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lice_</w:t>
              </w:r>
              <w:r>
                <w:rPr>
                  <w:rFonts w:eastAsia="宋体" w:cstheme="minorHAnsi"/>
                  <w:kern w:val="0"/>
                  <w:szCs w:val="21"/>
                </w:rPr>
                <w:t>sao_enable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[2]</w:t>
              </w:r>
            </w:ins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66" w:author="Liling" w:date="2016-04-05T15:53:00Z"/>
                <w:rFonts w:eastAsia="宋体" w:cstheme="minorHAnsi"/>
                <w:kern w:val="0"/>
                <w:szCs w:val="21"/>
              </w:rPr>
            </w:pPr>
            <w:ins w:id="1167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2BC3" w:rsidRDefault="00A92BC3" w:rsidP="00A92BC3">
            <w:pPr>
              <w:widowControl/>
              <w:jc w:val="left"/>
              <w:rPr>
                <w:ins w:id="1168" w:author="Liling" w:date="2016-04-05T15:53:00Z"/>
                <w:rFonts w:eastAsia="宋体" w:cstheme="minorHAnsi"/>
                <w:kern w:val="0"/>
                <w:szCs w:val="21"/>
              </w:rPr>
            </w:pPr>
            <w:ins w:id="1169" w:author="Liling" w:date="2016-04-05T15:53:00Z">
              <w:r>
                <w:rPr>
                  <w:rFonts w:eastAsia="宋体" w:cstheme="minorHAnsi" w:hint="eastAsia"/>
                  <w:kern w:val="0"/>
                  <w:szCs w:val="21"/>
                </w:rPr>
                <w:t>Cr</w:t>
              </w:r>
              <w:r>
                <w:rPr>
                  <w:rFonts w:eastAsia="宋体" w:cstheme="minorHAnsi"/>
                  <w:kern w:val="0"/>
                  <w:szCs w:val="21"/>
                </w:rPr>
                <w:t>分量。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位流</w:t>
              </w:r>
              <w:r>
                <w:rPr>
                  <w:rFonts w:eastAsia="宋体" w:cstheme="minorHAnsi"/>
                  <w:kern w:val="0"/>
                  <w:szCs w:val="21"/>
                </w:rPr>
                <w:t>中不存在时，值为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</w:tbl>
    <w:p w:rsidR="00F9140A" w:rsidRDefault="00F9140A"/>
    <w:p w:rsidR="00F9140A" w:rsidRDefault="00CC2025">
      <w:pPr>
        <w:widowControl/>
        <w:jc w:val="left"/>
      </w:pPr>
      <w:r>
        <w:br w:type="page"/>
      </w:r>
    </w:p>
    <w:p w:rsidR="00F9140A" w:rsidRDefault="00CC2025">
      <w:pPr>
        <w:pStyle w:val="2"/>
        <w:spacing w:before="240" w:after="60" w:line="240" w:lineRule="auto"/>
        <w:ind w:left="357" w:hanging="357"/>
        <w:rPr>
          <w:sz w:val="21"/>
          <w:szCs w:val="21"/>
        </w:rPr>
      </w:pPr>
      <w:bookmarkStart w:id="1170" w:name="_Toc433130553"/>
      <w:r>
        <w:rPr>
          <w:rFonts w:hint="eastAsia"/>
          <w:sz w:val="21"/>
          <w:szCs w:val="21"/>
        </w:rPr>
        <w:lastRenderedPageBreak/>
        <w:t>1.6 mv</w:t>
      </w:r>
      <w:r>
        <w:rPr>
          <w:rFonts w:hint="eastAsia"/>
          <w:sz w:val="21"/>
          <w:szCs w:val="21"/>
        </w:rPr>
        <w:t>时域</w:t>
      </w:r>
      <w:r>
        <w:rPr>
          <w:sz w:val="21"/>
          <w:szCs w:val="21"/>
        </w:rPr>
        <w:t>参考信息</w:t>
      </w:r>
      <w:bookmarkEnd w:id="1170"/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 w:rsidR="00225CFE">
        <w:t>picture</w:t>
      </w:r>
      <w:r>
        <w:t>的信息数据写一个文件，文件名为</w:t>
      </w:r>
      <w:r>
        <w:rPr>
          <w:rFonts w:hint="eastAsia"/>
        </w:rPr>
        <w:t>xx/</w:t>
      </w:r>
      <w:proofErr w:type="spellStart"/>
      <w:r>
        <w:t>mv_refinfo</w:t>
      </w:r>
      <w:proofErr w:type="spellEnd"/>
      <w:r>
        <w:rPr>
          <w:rFonts w:hint="eastAsia"/>
        </w:rPr>
        <w:t>/</w:t>
      </w:r>
      <w:r w:rsidR="00225CFE">
        <w:t>picture</w:t>
      </w:r>
      <w:r>
        <w:rPr>
          <w:rFonts w:hint="eastAsia"/>
        </w:rPr>
        <w:t>_k.txt</w:t>
      </w:r>
      <w:r>
        <w:rPr>
          <w:rFonts w:hint="eastAsia"/>
        </w:rPr>
        <w:t>，</w:t>
      </w:r>
      <w:r>
        <w:t>其中</w:t>
      </w:r>
      <w:r>
        <w:t>xx</w:t>
      </w:r>
      <w:r>
        <w:t>为序列名，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225CFE">
        <w:rPr>
          <w:rFonts w:hint="eastAsia"/>
        </w:rPr>
        <w:t>（</w:t>
      </w:r>
      <w:r w:rsidR="00225CFE">
        <w:t>k</w:t>
      </w:r>
      <w:r w:rsidR="00225CFE">
        <w:t>为</w:t>
      </w:r>
      <w:r w:rsidR="00225CFE">
        <w:rPr>
          <w:rFonts w:hint="eastAsia"/>
        </w:rPr>
        <w:t>4</w:t>
      </w:r>
      <w:r w:rsidR="00225CFE">
        <w:rPr>
          <w:rFonts w:hint="eastAsia"/>
        </w:rPr>
        <w:t>位</w:t>
      </w:r>
      <w:r w:rsidR="00225CFE">
        <w:t>十进制数）</w:t>
      </w:r>
      <w:r>
        <w:rPr>
          <w:rFonts w:hint="eastAsia"/>
        </w:rPr>
        <w:t>。每个信息占</w:t>
      </w:r>
      <w:r>
        <w:rPr>
          <w:rFonts w:hint="eastAsia"/>
        </w:rPr>
        <w:t>32bits</w:t>
      </w:r>
      <w:r>
        <w:rPr>
          <w:rFonts w:hint="eastAsia"/>
        </w:rPr>
        <w:t>，在文件中占一行，用</w:t>
      </w:r>
      <w:r>
        <w:rPr>
          <w:rFonts w:hint="eastAsia"/>
        </w:rPr>
        <w:t>16</w:t>
      </w:r>
      <w:r>
        <w:rPr>
          <w:rFonts w:hint="eastAsia"/>
        </w:rPr>
        <w:t>进制形式表示。</w:t>
      </w:r>
      <w:r>
        <w:t>每个</w:t>
      </w:r>
      <w:r w:rsidR="00C86160">
        <w:t>picture</w:t>
      </w:r>
      <w:r>
        <w:rPr>
          <w:rFonts w:hint="eastAsia"/>
        </w:rPr>
        <w:t>按</w:t>
      </w:r>
      <w:r>
        <w:t>16x16</w:t>
      </w:r>
      <w:r>
        <w:rPr>
          <w:rFonts w:hint="eastAsia"/>
        </w:rPr>
        <w:t>块的</w:t>
      </w:r>
      <w:r>
        <w:t>行扫描</w:t>
      </w:r>
      <w:r>
        <w:rPr>
          <w:rFonts w:hint="eastAsia"/>
        </w:rPr>
        <w:t>顺序</w:t>
      </w:r>
      <w:r>
        <w:t>写出</w:t>
      </w:r>
      <w:r>
        <w:rPr>
          <w:rFonts w:hint="eastAsia"/>
        </w:rPr>
        <w:t>。</w:t>
      </w:r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16</w:t>
      </w:r>
      <w:r>
        <w:t>x16CU</w:t>
      </w:r>
      <w:r>
        <w:rPr>
          <w:rFonts w:hint="eastAsia"/>
        </w:rPr>
        <w:t>块的</w:t>
      </w:r>
      <w:r>
        <w:t>信息为：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2071"/>
        <w:gridCol w:w="1198"/>
        <w:gridCol w:w="2880"/>
      </w:tblGrid>
      <w:tr w:rsidR="00F9140A">
        <w:trPr>
          <w:trHeight w:val="375"/>
          <w:jc w:val="center"/>
        </w:trPr>
        <w:tc>
          <w:tcPr>
            <w:tcW w:w="2373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行号</w:t>
            </w:r>
          </w:p>
        </w:tc>
        <w:tc>
          <w:tcPr>
            <w:tcW w:w="2071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1198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位宽</w:t>
            </w:r>
          </w:p>
        </w:tc>
        <w:tc>
          <w:tcPr>
            <w:tcW w:w="2880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描述</w:t>
            </w:r>
          </w:p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0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1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r>
              <w:t>2</w:t>
            </w:r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</w:tbl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 xml:space="preserve">7 </w:t>
      </w:r>
      <w:r>
        <w:rPr>
          <w:rFonts w:asciiTheme="minorHAnsi" w:hAnsiTheme="minorHAnsi" w:cstheme="minorHAnsi"/>
        </w:rPr>
        <w:t>LCU</w:t>
      </w:r>
      <w:r>
        <w:rPr>
          <w:rFonts w:asciiTheme="minorHAnsi" w:hAnsiTheme="minorHAnsi"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lcu_info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4E263F">
        <w:rPr>
          <w:rFonts w:cstheme="minorHAnsi" w:hint="eastAsia"/>
        </w:rPr>
        <w:t>（</w:t>
      </w:r>
      <w:r w:rsidR="004E263F">
        <w:rPr>
          <w:rFonts w:cstheme="minorHAnsi"/>
        </w:rPr>
        <w:t>k</w:t>
      </w:r>
      <w:r w:rsidR="004E263F">
        <w:rPr>
          <w:rFonts w:cstheme="minorHAnsi"/>
        </w:rPr>
        <w:t>为</w:t>
      </w:r>
      <w:r w:rsidR="004E263F">
        <w:rPr>
          <w:rFonts w:cstheme="minorHAnsi" w:hint="eastAsia"/>
        </w:rPr>
        <w:t>4</w:t>
      </w:r>
      <w:r w:rsidR="004E263F">
        <w:rPr>
          <w:rFonts w:cstheme="minorHAnsi" w:hint="eastAsia"/>
        </w:rPr>
        <w:t>位十进制数</w:t>
      </w:r>
      <w:r w:rsidR="004E263F">
        <w:rPr>
          <w:rFonts w:cstheme="minorHAnsi"/>
        </w:rPr>
        <w:t>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4E263F">
        <w:rPr>
          <w:rFonts w:cstheme="minorHAnsi" w:hint="eastAsia"/>
        </w:rPr>
        <w:t>（</w:t>
      </w:r>
      <w:r w:rsidR="00CB038D">
        <w:rPr>
          <w:rFonts w:cstheme="minorHAnsi" w:hint="eastAsia"/>
        </w:rPr>
        <w:t>m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CB038D">
        <w:rPr>
          <w:rFonts w:cstheme="minorHAnsi" w:hint="eastAsia"/>
        </w:rPr>
        <w:t>（</w:t>
      </w:r>
      <w:r w:rsidR="00CB038D">
        <w:rPr>
          <w:rFonts w:cstheme="minorHAnsi"/>
        </w:rPr>
        <w:t>n</w:t>
      </w:r>
      <w:r w:rsidR="00CB038D">
        <w:rPr>
          <w:rFonts w:cstheme="minorHAnsi"/>
        </w:rPr>
        <w:t>为</w:t>
      </w:r>
      <w:r w:rsidR="00CB038D">
        <w:rPr>
          <w:rFonts w:cstheme="minorHAnsi" w:hint="eastAsia"/>
        </w:rPr>
        <w:t>6</w:t>
      </w:r>
      <w:r w:rsidR="00CB038D">
        <w:rPr>
          <w:rFonts w:cstheme="minorHAnsi" w:hint="eastAsia"/>
        </w:rPr>
        <w:t>位</w:t>
      </w:r>
      <w:r w:rsidR="00CB038D">
        <w:rPr>
          <w:rFonts w:cstheme="minorHAnsi"/>
        </w:rPr>
        <w:t>十进制数）</w:t>
      </w:r>
      <w:r>
        <w:rPr>
          <w:rFonts w:cstheme="minorHAnsi"/>
        </w:rPr>
        <w:t>。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.1</w:t>
      </w:r>
      <w:r w:rsidR="001D18BF">
        <w:rPr>
          <w:rFonts w:cstheme="minorHAnsi"/>
        </w:rPr>
        <w:t xml:space="preserve"> </w:t>
      </w:r>
      <w:r>
        <w:rPr>
          <w:rFonts w:cstheme="minorHAnsi"/>
        </w:rPr>
        <w:t>文件结构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LCU</w:t>
      </w:r>
      <w:r>
        <w:rPr>
          <w:rFonts w:cstheme="minorHAnsi"/>
        </w:rPr>
        <w:t>解码数据按以下格式输出</w:t>
      </w:r>
      <w:r>
        <w:rPr>
          <w:rFonts w:cstheme="minorHAnsi"/>
        </w:rPr>
        <w:t>: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Lcu</w:t>
      </w:r>
      <w:proofErr w:type="spellEnd"/>
      <w:r>
        <w:rPr>
          <w:rFonts w:cstheme="minorHAnsi"/>
        </w:rPr>
        <w:t>头信息、</w:t>
      </w:r>
      <w:proofErr w:type="spellStart"/>
      <w:r>
        <w:rPr>
          <w:rFonts w:cstheme="minorHAnsi"/>
        </w:rPr>
        <w:t>sao</w:t>
      </w:r>
      <w:proofErr w:type="spellEnd"/>
      <w:r>
        <w:rPr>
          <w:rFonts w:cstheme="minorHAnsi"/>
        </w:rPr>
        <w:t>信息和</w:t>
      </w:r>
      <w:proofErr w:type="spellStart"/>
      <w:r>
        <w:rPr>
          <w:rFonts w:cstheme="minorHAnsi"/>
        </w:rPr>
        <w:t>ALFLcuEnabled</w:t>
      </w:r>
      <w:proofErr w:type="spellEnd"/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0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1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2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……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n</w:t>
      </w:r>
      <w:proofErr w:type="gramStart"/>
      <w:r>
        <w:rPr>
          <w:rFonts w:cstheme="minorHAnsi"/>
        </w:rPr>
        <w:t>个</w:t>
      </w:r>
      <w:proofErr w:type="gramEnd"/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.2</w:t>
      </w:r>
      <w:r w:rsidR="001D18BF">
        <w:rPr>
          <w:rFonts w:cstheme="minorHAnsi"/>
        </w:rPr>
        <w:t xml:space="preserve"> </w:t>
      </w:r>
      <w:r>
        <w:rPr>
          <w:rFonts w:cstheme="minorHAnsi" w:hint="eastAsia"/>
        </w:rPr>
        <w:t>格式定义</w:t>
      </w:r>
    </w:p>
    <w:p w:rsidR="00F9140A" w:rsidRDefault="00F9140A">
      <w:pPr>
        <w:rPr>
          <w:rFonts w:cstheme="minorHAnsi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  <w:jc w:val="center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lcu_addr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cstheme="minorHAnsi"/>
                <w:kern w:val="0"/>
                <w:szCs w:val="21"/>
              </w:rPr>
              <w:t>在图像中的位置，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 xml:space="preserve">&gt;&gt;4, 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&gt;&gt;4}</w:t>
            </w:r>
            <w:r>
              <w:rPr>
                <w:rFonts w:cstheme="minorHAnsi"/>
              </w:rPr>
              <w:t>，各占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CB9">
            <w:pPr>
              <w:rPr>
                <w:ins w:id="1171" w:author="Liling" w:date="2016-05-20T10:23:00Z"/>
                <w:rFonts w:eastAsia="宋体" w:cstheme="minorHAnsi"/>
                <w:kern w:val="0"/>
                <w:szCs w:val="21"/>
              </w:rPr>
            </w:pPr>
            <w:ins w:id="1172" w:author="Liling" w:date="2016-05-20T10:22:00Z">
              <w:r>
                <w:rPr>
                  <w:rFonts w:eastAsia="宋体" w:cstheme="minorHAnsi" w:hint="eastAsia"/>
                  <w:kern w:val="0"/>
                  <w:szCs w:val="21"/>
                </w:rPr>
                <w:t>高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16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</w:t>
              </w:r>
              <w:r>
                <w:rPr>
                  <w:rFonts w:eastAsia="宋体" w:cstheme="minorHAnsi"/>
                  <w:kern w:val="0"/>
                  <w:szCs w:val="21"/>
                </w:rPr>
                <w:t>为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sao_merge_type_index</w:t>
              </w:r>
            </w:ins>
            <w:proofErr w:type="spellEnd"/>
          </w:p>
          <w:p w:rsidR="00CC2CB9" w:rsidRDefault="006F0B34">
            <w:pPr>
              <w:rPr>
                <w:ins w:id="1173" w:author="Liling" w:date="2016-05-20T10:23:00Z"/>
                <w:rFonts w:eastAsia="宋体" w:cstheme="minorHAnsi"/>
                <w:kern w:val="0"/>
                <w:szCs w:val="21"/>
              </w:rPr>
            </w:pPr>
            <w:ins w:id="1174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 w:rsidR="00CC2CB9">
                <w:rPr>
                  <w:rFonts w:eastAsia="宋体" w:cstheme="minorHAnsi"/>
                  <w:kern w:val="0"/>
                  <w:szCs w:val="21"/>
                </w:rPr>
                <w:t>0</w:t>
              </w:r>
              <w:r w:rsidR="00CC2CB9"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 w:rsidR="00CC2CB9">
                <w:rPr>
                  <w:rFonts w:eastAsia="宋体" w:cstheme="minorHAnsi"/>
                  <w:kern w:val="0"/>
                  <w:szCs w:val="21"/>
                </w:rPr>
                <w:t>SAO_NON_MERGE</w:t>
              </w:r>
            </w:ins>
          </w:p>
          <w:p w:rsidR="006F0B34" w:rsidRDefault="006F0B34">
            <w:pPr>
              <w:rPr>
                <w:ins w:id="1175" w:author="Liling" w:date="2016-05-20T10:24:00Z"/>
                <w:rFonts w:eastAsia="宋体" w:cstheme="minorHAnsi"/>
                <w:kern w:val="0"/>
                <w:szCs w:val="21"/>
              </w:rPr>
            </w:pPr>
            <w:ins w:id="1176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77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</w:t>
              </w:r>
              <w:r w:rsidR="00A04C54">
                <w:rPr>
                  <w:rFonts w:eastAsia="宋体" w:cstheme="minorHAnsi"/>
                  <w:kern w:val="0"/>
                  <w:szCs w:val="21"/>
                </w:rPr>
                <w:t>MERGE_</w:t>
              </w:r>
              <w:r w:rsidR="00A04C54">
                <w:rPr>
                  <w:rFonts w:eastAsia="宋体" w:cstheme="minorHAnsi" w:hint="eastAsia"/>
                  <w:kern w:val="0"/>
                  <w:szCs w:val="21"/>
                </w:rPr>
                <w:t>LEFT</w:t>
              </w:r>
            </w:ins>
          </w:p>
          <w:p w:rsidR="00A04C54" w:rsidRDefault="00A04C54">
            <w:pPr>
              <w:rPr>
                <w:ins w:id="1178" w:author="Liling" w:date="2016-05-20T10:23:00Z"/>
                <w:rFonts w:eastAsia="宋体" w:cstheme="minorHAnsi"/>
                <w:kern w:val="0"/>
                <w:szCs w:val="21"/>
              </w:rPr>
            </w:pPr>
            <w:ins w:id="1179" w:author="Liling" w:date="2016-05-20T10:2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SAO_MERGE_UP</w:t>
              </w:r>
            </w:ins>
          </w:p>
          <w:p w:rsidR="006F0B34" w:rsidRDefault="006F0B34">
            <w:pPr>
              <w:rPr>
                <w:ins w:id="1180" w:author="Liling" w:date="2016-05-20T10:22:00Z"/>
                <w:rFonts w:eastAsia="宋体" w:cstheme="minorHAnsi"/>
                <w:kern w:val="0"/>
                <w:szCs w:val="21"/>
              </w:rPr>
            </w:pPr>
          </w:p>
          <w:p w:rsidR="00CC2CB9" w:rsidRDefault="00CC2CB9">
            <w:pPr>
              <w:rPr>
                <w:ins w:id="1181" w:author="Liling" w:date="2016-05-20T10:23:00Z"/>
                <w:rFonts w:eastAsia="宋体" w:cstheme="minorHAnsi"/>
                <w:kern w:val="0"/>
                <w:szCs w:val="21"/>
              </w:rPr>
            </w:pPr>
            <w:ins w:id="1182" w:author="Liling" w:date="2016-05-20T10:22:00Z">
              <w:r>
                <w:rPr>
                  <w:rFonts w:eastAsia="宋体" w:cstheme="minorHAnsi" w:hint="eastAsia"/>
                  <w:kern w:val="0"/>
                  <w:szCs w:val="21"/>
                </w:rPr>
                <w:t>低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16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位</w:t>
              </w:r>
              <w:r>
                <w:rPr>
                  <w:rFonts w:eastAsia="宋体" w:cstheme="minorHAnsi"/>
                  <w:kern w:val="0"/>
                  <w:szCs w:val="21"/>
                </w:rPr>
                <w:t>为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sao_mode</w:t>
              </w:r>
            </w:ins>
            <w:proofErr w:type="spellEnd"/>
          </w:p>
          <w:p w:rsidR="006F0B34" w:rsidRDefault="006F0B34">
            <w:pPr>
              <w:rPr>
                <w:ins w:id="1183" w:author="Liling" w:date="2016-05-20T10:23:00Z"/>
                <w:rFonts w:eastAsia="宋体" w:cstheme="minorHAnsi"/>
                <w:kern w:val="0"/>
                <w:szCs w:val="21"/>
              </w:rPr>
            </w:pPr>
            <w:ins w:id="1184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85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SAO_OFF</w:t>
              </w:r>
            </w:ins>
          </w:p>
          <w:p w:rsidR="006F0B34" w:rsidRDefault="006F0B34">
            <w:pPr>
              <w:rPr>
                <w:ins w:id="1186" w:author="Liling" w:date="2016-05-20T10:24:00Z"/>
                <w:rFonts w:eastAsia="宋体" w:cstheme="minorHAnsi"/>
                <w:kern w:val="0"/>
                <w:szCs w:val="21"/>
              </w:rPr>
            </w:pPr>
            <w:ins w:id="1187" w:author="Liling" w:date="2016-05-20T10:23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</w:ins>
            <w:ins w:id="1188" w:author="Liling" w:date="2016-05-20T10:24:00Z">
              <w:r w:rsidR="00A04C54">
                <w:rPr>
                  <w:rFonts w:eastAsia="宋体" w:cstheme="minorHAnsi" w:hint="eastAsia"/>
                  <w:kern w:val="0"/>
                  <w:szCs w:val="21"/>
                </w:rPr>
                <w:t>SAO_INTERVAL</w:t>
              </w:r>
            </w:ins>
          </w:p>
          <w:p w:rsidR="00A04C54" w:rsidRDefault="00A04C54">
            <w:pPr>
              <w:rPr>
                <w:rFonts w:eastAsia="宋体" w:cstheme="minorHAnsi"/>
                <w:kern w:val="0"/>
                <w:szCs w:val="21"/>
              </w:rPr>
            </w:pPr>
            <w:ins w:id="1189" w:author="Liling" w:date="2016-05-20T10:2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SAO_EDGE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2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SaoOffset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2F080B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1190" w:author="Liling" w:date="2016-05-20T10:25:00Z">
              <w:r>
                <w:rPr>
                  <w:rFonts w:eastAsia="宋体" w:cstheme="minorHAnsi" w:hint="eastAsia"/>
                  <w:kern w:val="0"/>
                  <w:szCs w:val="21"/>
                </w:rPr>
                <w:t>若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sao_mode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_OFF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>
                <w:rPr>
                  <w:rFonts w:eastAsia="宋体" w:cstheme="minorHAnsi"/>
                  <w:kern w:val="0"/>
                  <w:szCs w:val="21"/>
                </w:rPr>
                <w:t>或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sao_merge_type_index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==SAO_MERGE</w:t>
              </w:r>
              <w:r>
                <w:rPr>
                  <w:rFonts w:eastAsia="宋体" w:cstheme="minorHAnsi"/>
                  <w:kern w:val="0"/>
                  <w:szCs w:val="21"/>
                </w:rPr>
                <w:t>_*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</w:t>
              </w:r>
              <w:r>
                <w:rPr>
                  <w:rFonts w:eastAsia="宋体" w:cstheme="minorHAnsi"/>
                  <w:kern w:val="0"/>
                  <w:szCs w:val="21"/>
                </w:rPr>
                <w:t>，为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SaoIntervalStartPos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SaoIntervalDeltaPosMinus2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SaoEdgeType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[i]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Edge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9~16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17~24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25~27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ALFLCUEnabled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依次输出</w:t>
            </w:r>
            <w:r>
              <w:rPr>
                <w:rFonts w:eastAsia="宋体" w:cstheme="minorHAnsi"/>
                <w:kern w:val="0"/>
                <w:szCs w:val="21"/>
              </w:rPr>
              <w:t>[0]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[1]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EC5F3A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</w:t>
            </w:r>
            <w:r w:rsidR="00CC2025">
              <w:rPr>
                <w:rFonts w:eastAsia="宋体" w:cstheme="minorHAnsi"/>
                <w:kern w:val="0"/>
                <w:szCs w:val="21"/>
              </w:rPr>
              <w:t>Sizeinbit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3,4,5,6 -&gt; 8,16,32,64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29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A43BBF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CUPosInLCU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30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CuType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cstheme="minorHAnsi"/>
              </w:rPr>
              <w:t>帧内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帧间</w:t>
            </w:r>
            <w:proofErr w:type="gramEnd"/>
            <w:r>
              <w:rPr>
                <w:rFonts w:cstheme="minorHAnsi"/>
              </w:rPr>
              <w:t>(skip,direct,2N,…)</w:t>
            </w:r>
            <w:r>
              <w:rPr>
                <w:rFonts w:cstheme="minorHAnsi"/>
              </w:rPr>
              <w:t>，</w:t>
            </w:r>
            <w:r>
              <w:rPr>
                <w:rFonts w:cstheme="minorHAnsi" w:hint="eastAsia"/>
                <w:i/>
              </w:rPr>
              <w:t>具体对应关系</w:t>
            </w:r>
            <w:r>
              <w:rPr>
                <w:rFonts w:cstheme="minorHAnsi"/>
                <w:i/>
              </w:rPr>
              <w:t>见下表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31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intra_chroma_pred_mode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EA0E2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F9140A">
            <w:pPr>
              <w:rPr>
                <w:rFonts w:cstheme="minorHAnsi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33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34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35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36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5E2B2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 w:rsidR="00544794">
              <w:rPr>
                <w:rFonts w:cstheme="minorHAnsi"/>
              </w:rPr>
              <w:t>u</w:t>
            </w:r>
            <w:r w:rsidR="00CC2025">
              <w:rPr>
                <w:rFonts w:cstheme="minorHAnsi"/>
              </w:rPr>
              <w:t>PredMode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>,1,2,3</w:t>
            </w:r>
            <w:r>
              <w:rPr>
                <w:rFonts w:cstheme="minorHAnsi"/>
              </w:rPr>
              <w:t>,4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-&gt;</w:t>
            </w:r>
          </w:p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875B3E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  <w:proofErr w:type="spellEnd"/>
          </w:p>
          <w:p w:rsidR="00395408" w:rsidRDefault="00395408">
            <w:pPr>
              <w:rPr>
                <w:rFonts w:cstheme="minorHAnsi"/>
              </w:rPr>
            </w:pPr>
            <w:r>
              <w:rPr>
                <w:rFonts w:cstheme="minorHAnsi"/>
              </w:rPr>
              <w:t>PU</w:t>
            </w:r>
            <w:r>
              <w:rPr>
                <w:rFonts w:cstheme="minorHAnsi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37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Pr="00695EA9" w:rsidRDefault="00CC2025">
            <w:pPr>
              <w:rPr>
                <w:rFonts w:cstheme="minorHAnsi"/>
                <w:highlight w:val="yellow"/>
              </w:rPr>
            </w:pPr>
            <w:proofErr w:type="spellStart"/>
            <w:r w:rsidRPr="00695EA9">
              <w:rPr>
                <w:rFonts w:cstheme="minorHAnsi"/>
                <w:highlight w:val="yellow"/>
              </w:rPr>
              <w:t>CuSubType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Pr="00695EA9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</w:rPr>
            </w:pPr>
            <w:r w:rsidRPr="00695EA9">
              <w:rPr>
                <w:rFonts w:eastAsia="宋体" w:cstheme="minorHAnsi"/>
                <w:kern w:val="0"/>
                <w:szCs w:val="21"/>
                <w:highlight w:val="yellow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Pr="00695EA9" w:rsidRDefault="00CC2025">
            <w:pPr>
              <w:jc w:val="center"/>
              <w:rPr>
                <w:rFonts w:cstheme="minorHAnsi"/>
                <w:highlight w:val="yellow"/>
              </w:rPr>
            </w:pPr>
            <w:r w:rsidRPr="00695EA9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 w:rsidRPr="00695EA9">
              <w:rPr>
                <w:rFonts w:cstheme="minorHAnsi"/>
                <w:highlight w:val="yellow"/>
              </w:rPr>
              <w:t>B:10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F:12</w:t>
            </w:r>
            <w:r w:rsidRPr="00695EA9">
              <w:rPr>
                <w:rFonts w:cstheme="minorHAnsi" w:hint="eastAsia"/>
                <w:highlight w:val="yellow"/>
              </w:rPr>
              <w:t>种</w:t>
            </w:r>
            <w:r w:rsidRPr="00695EA9">
              <w:rPr>
                <w:rFonts w:cstheme="minorHAnsi"/>
                <w:highlight w:val="yellow"/>
              </w:rPr>
              <w:t xml:space="preserve"> </w:t>
            </w:r>
            <w:r w:rsidRPr="00695EA9">
              <w:rPr>
                <w:rFonts w:cstheme="minorHAnsi" w:hint="eastAsia"/>
                <w:highlight w:val="yellow"/>
              </w:rPr>
              <w:t>参见表</w:t>
            </w:r>
            <w:r w:rsidR="00AA429E" w:rsidRPr="00695EA9">
              <w:rPr>
                <w:rFonts w:cstheme="minorHAnsi"/>
                <w:highlight w:val="yellow"/>
              </w:rPr>
              <w:t>87</w:t>
            </w:r>
            <w:r w:rsidRPr="00695EA9">
              <w:rPr>
                <w:rFonts w:cstheme="minorHAnsi"/>
                <w:highlight w:val="yellow"/>
              </w:rPr>
              <w:t>/</w:t>
            </w:r>
            <w:r w:rsidRPr="00695EA9">
              <w:rPr>
                <w:rFonts w:cstheme="minorHAnsi" w:hint="eastAsia"/>
                <w:highlight w:val="yellow"/>
              </w:rPr>
              <w:t>表</w:t>
            </w:r>
            <w:r w:rsidR="00E800A5" w:rsidRPr="00695EA9">
              <w:rPr>
                <w:rFonts w:cstheme="minorHAnsi"/>
                <w:highlight w:val="yellow"/>
              </w:rPr>
              <w:t>92</w:t>
            </w:r>
            <w:r w:rsidRPr="00695EA9">
              <w:rPr>
                <w:rFonts w:cstheme="minorHAnsi" w:hint="eastAsia"/>
                <w:highlight w:val="yellow"/>
              </w:rPr>
              <w:t>，</w:t>
            </w:r>
            <w:r w:rsidRPr="00695EA9">
              <w:rPr>
                <w:rFonts w:cstheme="minorHAnsi"/>
                <w:highlight w:val="yellow"/>
              </w:rPr>
              <w:t>0~9(</w:t>
            </w:r>
            <w:r w:rsidRPr="00695EA9">
              <w:rPr>
                <w:rFonts w:cstheme="minorHAnsi" w:hint="eastAsia"/>
                <w:highlight w:val="yellow"/>
              </w:rPr>
              <w:t>或</w:t>
            </w:r>
            <w:r w:rsidRPr="00695EA9">
              <w:rPr>
                <w:rFonts w:cstheme="minorHAnsi"/>
                <w:highlight w:val="yellow"/>
              </w:rPr>
              <w:t>0~11)</w:t>
            </w:r>
            <w:r w:rsidRPr="00695EA9">
              <w:rPr>
                <w:rFonts w:cstheme="minorHAnsi" w:hint="eastAsia"/>
                <w:highlight w:val="yellow"/>
              </w:rPr>
              <w:t>分别与</w:t>
            </w:r>
            <w:proofErr w:type="gramStart"/>
            <w:r w:rsidRPr="00695EA9">
              <w:rPr>
                <w:rFonts w:cstheme="minorHAnsi"/>
                <w:highlight w:val="yellow"/>
              </w:rPr>
              <w:t>”</w:t>
            </w:r>
            <w:proofErr w:type="gramEnd"/>
            <w:r w:rsidRPr="00695EA9">
              <w:rPr>
                <w:rFonts w:cstheme="minorHAnsi" w:hint="eastAsia"/>
                <w:highlight w:val="yellow"/>
              </w:rPr>
              <w:t>编码单元子类型</w:t>
            </w:r>
            <w:proofErr w:type="gramStart"/>
            <w:r w:rsidRPr="00695EA9">
              <w:rPr>
                <w:rFonts w:cstheme="minorHAnsi"/>
                <w:highlight w:val="yellow"/>
              </w:rPr>
              <w:t>”</w:t>
            </w:r>
            <w:proofErr w:type="gramEnd"/>
            <w:r w:rsidRPr="00695EA9">
              <w:rPr>
                <w:rFonts w:cstheme="minorHAnsi" w:hint="eastAsia"/>
                <w:highlight w:val="yellow"/>
              </w:rPr>
              <w:t>按由上至下的顺序一一对应</w:t>
            </w:r>
          </w:p>
          <w:p w:rsidR="00117D68" w:rsidRDefault="00117D6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38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</w:t>
            </w:r>
            <w:r w:rsidR="00BC7A68">
              <w:rPr>
                <w:rFonts w:cstheme="minorHAnsi"/>
              </w:rPr>
              <w:t>n</w:t>
            </w:r>
            <w:r>
              <w:rPr>
                <w:rFonts w:cstheme="minorHAnsi"/>
              </w:rPr>
              <w:t>xNType</w:t>
            </w:r>
            <w:proofErr w:type="spellEnd"/>
            <w:r w:rsidR="0070636C">
              <w:rPr>
                <w:rFonts w:cstheme="minorHAnsi"/>
              </w:rPr>
              <w:t xml:space="preserve"> </w:t>
            </w:r>
            <w:r w:rsidR="00183098">
              <w:rPr>
                <w:rFonts w:cstheme="minorHAnsi"/>
              </w:rPr>
              <w:t>(</w:t>
            </w:r>
            <w:r w:rsidR="00BC7A68" w:rsidRPr="00BC7A68">
              <w:rPr>
                <w:rFonts w:cstheme="minorHAnsi"/>
              </w:rPr>
              <w:t>BPuTypeIndex2</w:t>
            </w:r>
            <w:r w:rsidR="00183098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见表</w:t>
            </w:r>
            <w:r w:rsidR="00AE1B6B">
              <w:rPr>
                <w:rFonts w:cstheme="minorHAnsi"/>
              </w:rPr>
              <w:t>90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0~4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对应</w:t>
            </w:r>
            <w:r>
              <w:rPr>
                <w:rFonts w:cstheme="minorHAnsi"/>
              </w:rPr>
              <w:t xml:space="preserve"> “</w:t>
            </w:r>
            <w:r>
              <w:rPr>
                <w:rFonts w:cstheme="minorHAnsi" w:hint="eastAsia"/>
              </w:rPr>
              <w:t>预测</w:t>
            </w:r>
            <w:r>
              <w:rPr>
                <w:rFonts w:cstheme="minorHAnsi"/>
              </w:rPr>
              <w:t>单元类型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 w:hint="eastAsia"/>
              </w:rPr>
              <w:t>的由上至下</w:t>
            </w:r>
            <w:r>
              <w:rPr>
                <w:rFonts w:cstheme="minorHAnsi"/>
              </w:rPr>
              <w:t>的</w:t>
            </w:r>
            <w:r>
              <w:rPr>
                <w:rFonts w:cstheme="minorHAnsi" w:hint="eastAsia"/>
              </w:rPr>
              <w:t>五种</w:t>
            </w:r>
            <w:r>
              <w:rPr>
                <w:rFonts w:cstheme="minorHAnsi"/>
              </w:rPr>
              <w:t>情况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39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211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DMH_mode</w:t>
            </w:r>
            <w:proofErr w:type="spellEnd"/>
            <w:r w:rsidR="00A6600D">
              <w:rPr>
                <w:rFonts w:cstheme="minorHAnsi"/>
              </w:rPr>
              <w:t xml:space="preserve"> </w:t>
            </w:r>
            <w:r w:rsidR="00A6600D">
              <w:rPr>
                <w:rFonts w:cstheme="minorHAnsi" w:hint="eastAsia"/>
              </w:rPr>
              <w:t>(</w:t>
            </w:r>
            <w:proofErr w:type="spellStart"/>
            <w:r w:rsidRPr="00A6600D">
              <w:rPr>
                <w:rFonts w:cstheme="minorHAnsi"/>
              </w:rPr>
              <w:t>dir_multi_hypothesis_mode</w:t>
            </w:r>
            <w:proofErr w:type="spellEnd"/>
            <w:r w:rsidR="00A6600D">
              <w:rPr>
                <w:rFonts w:cstheme="minorHAnsi"/>
              </w:rPr>
              <w:t>)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EB5C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C2025">
              <w:rPr>
                <w:rFonts w:cstheme="minorHAnsi"/>
              </w:rPr>
              <w:t>M</w:t>
            </w:r>
            <w:r w:rsidR="00CC2025">
              <w:rPr>
                <w:rFonts w:cstheme="minorHAnsi" w:hint="eastAsia"/>
              </w:rPr>
              <w:t>ulti Hypo</w:t>
            </w:r>
          </w:p>
          <w:p w:rsidR="00380126" w:rsidRDefault="00380126">
            <w:pPr>
              <w:rPr>
                <w:rFonts w:cstheme="minorHAnsi"/>
              </w:rPr>
            </w:pPr>
            <w:r>
              <w:rPr>
                <w:rFonts w:cstheme="minorHAnsi"/>
              </w:rPr>
              <w:t>CU</w:t>
            </w:r>
            <w:r>
              <w:rPr>
                <w:rFonts w:cstheme="minorHAnsi"/>
              </w:rPr>
              <w:t>级</w:t>
            </w:r>
            <w:r w:rsidR="00DE5CDC">
              <w:rPr>
                <w:rFonts w:cstheme="minorHAnsi" w:hint="eastAsia"/>
              </w:rPr>
              <w:t xml:space="preserve"> (4bits)</w:t>
            </w:r>
            <w:r w:rsidR="0034384A">
              <w:rPr>
                <w:rFonts w:cstheme="minorHAnsi" w:hint="eastAsia"/>
              </w:rPr>
              <w:t xml:space="preserve"> 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40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ref_idx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680511" w:rsidRDefault="00AF1FD4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80126">
              <w:rPr>
                <w:rFonts w:cstheme="minorHAnsi" w:hint="eastAsia"/>
              </w:rPr>
              <w:t>U</w:t>
            </w:r>
            <w:r w:rsidR="00380126">
              <w:rPr>
                <w:rFonts w:cstheme="minorHAnsi"/>
              </w:rPr>
              <w:t>级</w:t>
            </w:r>
            <w:r>
              <w:rPr>
                <w:rFonts w:cstheme="minorHAnsi" w:hint="eastAsia"/>
              </w:rPr>
              <w:t xml:space="preserve"> (</w:t>
            </w:r>
            <w:r w:rsidR="00D02C84">
              <w:rPr>
                <w:rFonts w:cstheme="minorHAnsi"/>
              </w:rPr>
              <w:t>4</w:t>
            </w:r>
            <w:r>
              <w:rPr>
                <w:rFonts w:cstheme="minorHAnsi" w:hint="eastAsia"/>
              </w:rPr>
              <w:t>bits)</w:t>
            </w:r>
            <w:r w:rsidR="00CC485E">
              <w:rPr>
                <w:rFonts w:cstheme="minorHAnsi" w:hint="eastAsia"/>
              </w:rPr>
              <w:t>，</w:t>
            </w:r>
          </w:p>
          <w:p w:rsidR="005B48E8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输出值</w:t>
            </w:r>
            <w:r>
              <w:rPr>
                <w:rFonts w:cstheme="minorHAnsi"/>
              </w:rPr>
              <w:t>为</w:t>
            </w:r>
            <w:r w:rsidR="00CC485E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41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2"/>
              </w:rPr>
              <w:t>WeightedSkipMode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38012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CU</w:t>
            </w:r>
            <w:r>
              <w:rPr>
                <w:rFonts w:cstheme="minorHAnsi"/>
              </w:rPr>
              <w:t>级</w:t>
            </w:r>
            <w:r w:rsidR="00AF1FD4">
              <w:rPr>
                <w:rFonts w:cstheme="minorHAnsi" w:hint="eastAsia"/>
              </w:rPr>
              <w:t xml:space="preserve"> (4bits)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42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43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44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45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不存在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输出</w:t>
            </w:r>
            <w:r w:rsidR="00A7404B">
              <w:rPr>
                <w:rFonts w:cstheme="minorHAnsi" w:hint="eastAsia"/>
              </w:rPr>
              <w:t>值</w:t>
            </w:r>
            <w:r w:rsidR="00A7404B">
              <w:rPr>
                <w:rFonts w:cstheme="minorHAnsi"/>
              </w:rPr>
              <w:t>为</w:t>
            </w:r>
            <w:r w:rsidR="00A7404B">
              <w:rPr>
                <w:rFonts w:cstheme="minorHAnsi" w:hint="eastAsia"/>
              </w:rPr>
              <w:t>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46~55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56~65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66~75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76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transform_split_flag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77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CuCTP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级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CurrentQP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/>
                <w:kern w:val="0"/>
                <w:szCs w:val="21"/>
              </w:rPr>
              <w:t>QP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同</w:t>
            </w:r>
            <w:r>
              <w:rPr>
                <w:rFonts w:eastAsia="宋体" w:cstheme="minorHAnsi" w:hint="eastAsia"/>
                <w:kern w:val="0"/>
                <w:szCs w:val="21"/>
              </w:rPr>
              <w:t>28</w:t>
            </w:r>
            <w:r>
              <w:rPr>
                <w:rFonts w:eastAsia="宋体" w:cstheme="minorHAnsi"/>
                <w:kern w:val="0"/>
                <w:szCs w:val="21"/>
              </w:rPr>
              <w:t>~78</w:t>
            </w:r>
            <w:r>
              <w:rPr>
                <w:rFonts w:eastAsia="宋体" w:cstheme="minorHAnsi" w:hint="eastAsia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解码顺序，依次输出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中</w:t>
            </w:r>
            <w:r>
              <w:rPr>
                <w:rFonts w:eastAsia="宋体" w:cstheme="minorHAnsi" w:hint="eastAsia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……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F9140A" w:rsidRDefault="00F9140A"/>
    <w:p w:rsidR="00F9140A" w:rsidRDefault="00CC2025">
      <w:pPr>
        <w:widowControl/>
        <w:jc w:val="left"/>
      </w:pPr>
      <w:proofErr w:type="spellStart"/>
      <w:r>
        <w:rPr>
          <w:rFonts w:cstheme="minorHAnsi"/>
        </w:rPr>
        <w:t>CuType</w:t>
      </w:r>
      <w:proofErr w:type="spellEnd"/>
      <w:r>
        <w:rPr>
          <w:rFonts w:cstheme="minorHAnsi"/>
        </w:rPr>
        <w:t>对应关系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Skip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Direct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2N_HU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2N_HD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2N_VL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2N_VR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NxN</w:t>
      </w:r>
      <w:proofErr w:type="spellEnd"/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I_nNxN</w:t>
      </w:r>
      <w:proofErr w:type="spellEnd"/>
    </w:p>
    <w:p w:rsidR="00F9140A" w:rsidRDefault="00CC2025">
      <w:pPr>
        <w:pStyle w:val="10"/>
        <w:ind w:left="720" w:firstLineChars="0" w:firstLine="6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I_NxnN</w:t>
      </w:r>
      <w:proofErr w:type="spellEnd"/>
    </w:p>
    <w:p w:rsidR="00F9140A" w:rsidRDefault="00CC2025">
      <w:pPr>
        <w:pStyle w:val="2"/>
      </w:pPr>
      <w:r>
        <w:rPr>
          <w:rFonts w:hint="eastAsia"/>
        </w:rPr>
        <w:t>1.8</w:t>
      </w:r>
      <w:r w:rsidR="00630226">
        <w:t xml:space="preserve"> </w:t>
      </w:r>
      <w:r>
        <w:rPr>
          <w:rFonts w:hint="eastAsia"/>
        </w:rPr>
        <w:t>L</w:t>
      </w:r>
      <w:r>
        <w:t>CU</w:t>
      </w:r>
      <w:r>
        <w:t>残差系数信息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lcu_coeff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k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4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m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r w:rsidR="001C477B">
        <w:rPr>
          <w:rFonts w:cstheme="minorHAnsi" w:hint="eastAsia"/>
        </w:rPr>
        <w:t>（</w:t>
      </w:r>
      <w:r w:rsidR="001C477B">
        <w:rPr>
          <w:rFonts w:cstheme="minorHAnsi"/>
        </w:rPr>
        <w:t>n</w:t>
      </w:r>
      <w:r w:rsidR="001C477B">
        <w:rPr>
          <w:rFonts w:cstheme="minorHAnsi"/>
        </w:rPr>
        <w:t>为</w:t>
      </w:r>
      <w:r w:rsidR="001C477B">
        <w:rPr>
          <w:rFonts w:cstheme="minorHAnsi" w:hint="eastAsia"/>
        </w:rPr>
        <w:t>6</w:t>
      </w:r>
      <w:r w:rsidR="001C477B">
        <w:rPr>
          <w:rFonts w:cstheme="minorHAnsi" w:hint="eastAsia"/>
        </w:rPr>
        <w:t>位</w:t>
      </w:r>
      <w:r w:rsidR="001C477B">
        <w:rPr>
          <w:rFonts w:cstheme="minorHAnsi"/>
        </w:rPr>
        <w:t>十进制数）</w:t>
      </w:r>
      <w:r>
        <w:rPr>
          <w:rFonts w:cstheme="minorHAnsi"/>
        </w:rPr>
        <w:t>。</w:t>
      </w:r>
      <w:del w:id="1191" w:author="cms" w:date="2016-06-23T16:35:00Z">
        <w:r w:rsidR="002202E4" w:rsidDel="007A27CD">
          <w:rPr>
            <w:rFonts w:cstheme="minorHAnsi" w:hint="eastAsia"/>
          </w:rPr>
          <w:delText>【需进一步</w:delText>
        </w:r>
        <w:r w:rsidR="002202E4" w:rsidDel="007A27CD">
          <w:rPr>
            <w:rFonts w:cstheme="minorHAnsi"/>
          </w:rPr>
          <w:delText>商讨格式】</w:delText>
        </w:r>
      </w:del>
      <w:ins w:id="1192" w:author="cms" w:date="2016-06-23T16:35:00Z">
        <w:r w:rsidR="007A27CD">
          <w:rPr>
            <w:rFonts w:cstheme="minorHAnsi"/>
          </w:rPr>
          <w:br/>
        </w:r>
        <w:r w:rsidR="007A27CD">
          <w:rPr>
            <w:rFonts w:cstheme="minorHAnsi"/>
          </w:rPr>
          <w:t>每个</w:t>
        </w:r>
        <w:r w:rsidR="007A27CD">
          <w:rPr>
            <w:rFonts w:cstheme="minorHAnsi"/>
          </w:rPr>
          <w:t>CG</w:t>
        </w:r>
        <w:r w:rsidR="007A27CD">
          <w:rPr>
            <w:rFonts w:cstheme="minorHAnsi"/>
          </w:rPr>
          <w:t>占用</w:t>
        </w:r>
        <w:r w:rsidR="007A27CD">
          <w:rPr>
            <w:rFonts w:cstheme="minorHAnsi" w:hint="eastAsia"/>
          </w:rPr>
          <w:t>19</w:t>
        </w:r>
        <w:r w:rsidR="007A27CD">
          <w:rPr>
            <w:rFonts w:cstheme="minorHAnsi" w:hint="eastAsia"/>
          </w:rPr>
          <w:t>行，第一行是</w:t>
        </w:r>
        <w:r w:rsidR="007A27CD">
          <w:rPr>
            <w:rFonts w:cstheme="minorHAnsi" w:hint="eastAsia"/>
          </w:rPr>
          <w:t>CU</w:t>
        </w:r>
        <w:r w:rsidR="007A27CD">
          <w:rPr>
            <w:rFonts w:cstheme="minorHAnsi" w:hint="eastAsia"/>
          </w:rPr>
          <w:t>的位置，第二行是</w:t>
        </w:r>
        <w:r w:rsidR="007A27CD">
          <w:rPr>
            <w:rFonts w:cstheme="minorHAnsi" w:hint="eastAsia"/>
          </w:rPr>
          <w:t>block</w:t>
        </w:r>
        <w:r w:rsidR="007A27CD">
          <w:rPr>
            <w:rFonts w:cstheme="minorHAnsi" w:hint="eastAsia"/>
          </w:rPr>
          <w:t>的序号，第三行是</w:t>
        </w:r>
        <w:r w:rsidR="007A27CD">
          <w:rPr>
            <w:rFonts w:cstheme="minorHAnsi" w:hint="eastAsia"/>
          </w:rPr>
          <w:t>CG</w:t>
        </w:r>
        <w:r w:rsidR="007A27CD">
          <w:rPr>
            <w:rFonts w:cstheme="minorHAnsi" w:hint="eastAsia"/>
          </w:rPr>
          <w:t>序号，最后的</w:t>
        </w:r>
        <w:r w:rsidR="007A27CD">
          <w:rPr>
            <w:rFonts w:cstheme="minorHAnsi" w:hint="eastAsia"/>
          </w:rPr>
          <w:t>16</w:t>
        </w:r>
        <w:r w:rsidR="007A27CD">
          <w:rPr>
            <w:rFonts w:cstheme="minorHAnsi" w:hint="eastAsia"/>
          </w:rPr>
          <w:t>行</w:t>
        </w:r>
      </w:ins>
      <w:ins w:id="1193" w:author="cms" w:date="2016-06-23T16:36:00Z">
        <w:r w:rsidR="007A27CD">
          <w:rPr>
            <w:rFonts w:cstheme="minorHAnsi" w:hint="eastAsia"/>
          </w:rPr>
          <w:t>是</w:t>
        </w:r>
        <w:r w:rsidR="007A27CD">
          <w:rPr>
            <w:rFonts w:cstheme="minorHAnsi" w:hint="eastAsia"/>
          </w:rPr>
          <w:t>CG</w:t>
        </w:r>
        <w:r w:rsidR="007A27CD">
          <w:rPr>
            <w:rFonts w:cstheme="minorHAnsi" w:hint="eastAsia"/>
          </w:rPr>
          <w:t>的</w:t>
        </w:r>
        <w:r w:rsidR="007A27CD">
          <w:rPr>
            <w:rFonts w:cstheme="minorHAnsi" w:hint="eastAsia"/>
          </w:rPr>
          <w:t>16</w:t>
        </w:r>
        <w:r w:rsidR="007A27CD">
          <w:rPr>
            <w:rFonts w:cstheme="minorHAnsi" w:hint="eastAsia"/>
          </w:rPr>
          <w:t>个系数。</w:t>
        </w:r>
      </w:ins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pPr w:leftFromText="180" w:rightFromText="180" w:vertAnchor="text" w:horzAnchor="margin" w:tblpY="18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  <w:tblGridChange w:id="1194">
          <w:tblGrid>
            <w:gridCol w:w="817"/>
            <w:gridCol w:w="2967"/>
            <w:gridCol w:w="729"/>
            <w:gridCol w:w="728"/>
            <w:gridCol w:w="3281"/>
          </w:tblGrid>
        </w:tblGridChange>
      </w:tblGrid>
      <w:tr w:rsidR="00F9140A">
        <w:trPr>
          <w:trHeight w:val="270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 w:rsidTr="006F0D2A"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195" w:author="cms" w:date="2016-06-23T16:36:00Z">
            <w:tblPrEx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70"/>
          <w:trPrChange w:id="1196" w:author="cms" w:date="2016-06-23T16:36:00Z">
            <w:trPr>
              <w:trHeight w:val="270"/>
            </w:trPr>
          </w:trPrChange>
        </w:trPr>
        <w:tc>
          <w:tcPr>
            <w:tcW w:w="817" w:type="dxa"/>
            <w:shd w:val="clear" w:color="auto" w:fill="F4B083" w:themeFill="accent2" w:themeFillTint="99"/>
            <w:vAlign w:val="center"/>
            <w:tcPrChange w:id="1197" w:author="cms" w:date="2016-06-23T16:36:00Z">
              <w:tcPr>
                <w:tcW w:w="81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4B083" w:themeFill="accent2" w:themeFillTint="99"/>
            <w:vAlign w:val="center"/>
            <w:tcPrChange w:id="1198" w:author="cms" w:date="2016-06-23T16:36:00Z">
              <w:tcPr>
                <w:tcW w:w="296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uIdx</w:t>
            </w:r>
            <w:proofErr w:type="spellEnd"/>
          </w:p>
        </w:tc>
        <w:tc>
          <w:tcPr>
            <w:tcW w:w="729" w:type="dxa"/>
            <w:shd w:val="clear" w:color="auto" w:fill="F4B083" w:themeFill="accent2" w:themeFillTint="99"/>
            <w:vAlign w:val="center"/>
            <w:tcPrChange w:id="1199" w:author="cms" w:date="2016-06-23T16:36:00Z">
              <w:tcPr>
                <w:tcW w:w="729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4B083" w:themeFill="accent2" w:themeFillTint="99"/>
            <w:vAlign w:val="center"/>
            <w:tcPrChange w:id="1200" w:author="cms" w:date="2016-06-23T16:36:00Z">
              <w:tcPr>
                <w:tcW w:w="728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4B083" w:themeFill="accent2" w:themeFillTint="99"/>
            <w:vAlign w:val="center"/>
            <w:tcPrChange w:id="1201" w:author="cms" w:date="2016-06-23T16:36:00Z">
              <w:tcPr>
                <w:tcW w:w="3281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lastRenderedPageBreak/>
              <w:t>表示像素点坐标。</w:t>
            </w:r>
          </w:p>
        </w:tc>
      </w:tr>
      <w:tr w:rsidR="00F9140A" w:rsidTr="006F0D2A"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02" w:author="cms" w:date="2016-06-23T16:36:00Z">
            <w:tblPrEx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70"/>
          <w:trPrChange w:id="1203" w:author="cms" w:date="2016-06-23T16:36:00Z">
            <w:trPr>
              <w:trHeight w:val="270"/>
            </w:trPr>
          </w:trPrChange>
        </w:trPr>
        <w:tc>
          <w:tcPr>
            <w:tcW w:w="817" w:type="dxa"/>
            <w:shd w:val="clear" w:color="auto" w:fill="F4B083" w:themeFill="accent2" w:themeFillTint="99"/>
            <w:vAlign w:val="center"/>
            <w:tcPrChange w:id="1204" w:author="cms" w:date="2016-06-23T16:36:00Z">
              <w:tcPr>
                <w:tcW w:w="81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2967" w:type="dxa"/>
            <w:shd w:val="clear" w:color="auto" w:fill="F4B083" w:themeFill="accent2" w:themeFillTint="99"/>
            <w:vAlign w:val="center"/>
            <w:tcPrChange w:id="1205" w:author="cms" w:date="2016-06-23T16:36:00Z">
              <w:tcPr>
                <w:tcW w:w="296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blk_idx</w:t>
            </w:r>
            <w:proofErr w:type="spellEnd"/>
          </w:p>
        </w:tc>
        <w:tc>
          <w:tcPr>
            <w:tcW w:w="729" w:type="dxa"/>
            <w:shd w:val="clear" w:color="auto" w:fill="F4B083" w:themeFill="accent2" w:themeFillTint="99"/>
            <w:vAlign w:val="center"/>
            <w:tcPrChange w:id="1206" w:author="cms" w:date="2016-06-23T16:36:00Z">
              <w:tcPr>
                <w:tcW w:w="729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4B083" w:themeFill="accent2" w:themeFillTint="99"/>
            <w:vAlign w:val="center"/>
            <w:tcPrChange w:id="1207" w:author="cms" w:date="2016-06-23T16:36:00Z">
              <w:tcPr>
                <w:tcW w:w="728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4B083" w:themeFill="accent2" w:themeFillTint="99"/>
            <w:vAlign w:val="center"/>
            <w:tcPrChange w:id="1208" w:author="cms" w:date="2016-06-23T16:36:00Z">
              <w:tcPr>
                <w:tcW w:w="3281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0,1,2,3</w:t>
            </w:r>
            <w:r>
              <w:rPr>
                <w:rFonts w:eastAsia="宋体" w:cstheme="minorHAnsi"/>
                <w:kern w:val="0"/>
                <w:szCs w:val="21"/>
              </w:rPr>
              <w:t>-luma; 4-Cb, 5-Cr</w:t>
            </w:r>
          </w:p>
        </w:tc>
      </w:tr>
      <w:tr w:rsidR="00F9140A" w:rsidTr="006F0D2A"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09" w:author="cms" w:date="2016-06-23T16:36:00Z">
            <w:tblPrEx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404"/>
          <w:trPrChange w:id="1210" w:author="cms" w:date="2016-06-23T16:36:00Z">
            <w:trPr>
              <w:trHeight w:val="404"/>
            </w:trPr>
          </w:trPrChange>
        </w:trPr>
        <w:tc>
          <w:tcPr>
            <w:tcW w:w="817" w:type="dxa"/>
            <w:shd w:val="clear" w:color="auto" w:fill="F4B083" w:themeFill="accent2" w:themeFillTint="99"/>
            <w:vAlign w:val="center"/>
            <w:tcPrChange w:id="1211" w:author="cms" w:date="2016-06-23T16:36:00Z">
              <w:tcPr>
                <w:tcW w:w="81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67" w:type="dxa"/>
            <w:shd w:val="clear" w:color="auto" w:fill="F4B083" w:themeFill="accent2" w:themeFillTint="99"/>
            <w:vAlign w:val="center"/>
            <w:tcPrChange w:id="1212" w:author="cms" w:date="2016-06-23T16:36:00Z">
              <w:tcPr>
                <w:tcW w:w="2967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CGPos</w:t>
            </w:r>
            <w:proofErr w:type="spellEnd"/>
          </w:p>
        </w:tc>
        <w:tc>
          <w:tcPr>
            <w:tcW w:w="729" w:type="dxa"/>
            <w:shd w:val="clear" w:color="auto" w:fill="F4B083" w:themeFill="accent2" w:themeFillTint="99"/>
            <w:vAlign w:val="center"/>
            <w:tcPrChange w:id="1213" w:author="cms" w:date="2016-06-23T16:36:00Z">
              <w:tcPr>
                <w:tcW w:w="729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4B083" w:themeFill="accent2" w:themeFillTint="99"/>
            <w:vAlign w:val="center"/>
            <w:tcPrChange w:id="1214" w:author="cms" w:date="2016-06-23T16:36:00Z">
              <w:tcPr>
                <w:tcW w:w="728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4B083" w:themeFill="accent2" w:themeFillTint="99"/>
            <w:vAlign w:val="center"/>
            <w:tcPrChange w:id="1215" w:author="cms" w:date="2016-06-23T16:36:00Z">
              <w:tcPr>
                <w:tcW w:w="3281" w:type="dxa"/>
                <w:shd w:val="clear" w:color="auto" w:fill="E2EFD9" w:themeFill="accent6" w:themeFillTint="33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在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blk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内部的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/>
                <w:kern w:val="0"/>
                <w:szCs w:val="21"/>
              </w:rPr>
              <w:t>序</w:t>
            </w:r>
          </w:p>
        </w:tc>
      </w:tr>
      <w:tr w:rsidR="00F9140A" w:rsidTr="006F0D2A"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16" w:author="cms" w:date="2016-06-23T16:36:00Z">
            <w:tblPrEx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70"/>
          <w:trPrChange w:id="1217" w:author="cms" w:date="2016-06-23T16:36:00Z">
            <w:trPr>
              <w:trHeight w:val="270"/>
            </w:trPr>
          </w:trPrChange>
        </w:trPr>
        <w:tc>
          <w:tcPr>
            <w:tcW w:w="817" w:type="dxa"/>
            <w:shd w:val="clear" w:color="auto" w:fill="F4B083" w:themeFill="accent2" w:themeFillTint="99"/>
            <w:vAlign w:val="center"/>
            <w:tcPrChange w:id="1218" w:author="cms" w:date="2016-06-23T16:36:00Z">
              <w:tcPr>
                <w:tcW w:w="817" w:type="dxa"/>
                <w:shd w:val="clear" w:color="auto" w:fill="C5E0B3" w:themeFill="accent6" w:themeFillTint="66"/>
                <w:vAlign w:val="center"/>
              </w:tcPr>
            </w:tcPrChange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3~18</w:t>
            </w:r>
          </w:p>
        </w:tc>
        <w:tc>
          <w:tcPr>
            <w:tcW w:w="2967" w:type="dxa"/>
            <w:shd w:val="clear" w:color="auto" w:fill="F4B083" w:themeFill="accent2" w:themeFillTint="99"/>
            <w:vAlign w:val="center"/>
            <w:tcPrChange w:id="1219" w:author="cms" w:date="2016-06-23T16:36:00Z">
              <w:tcPr>
                <w:tcW w:w="2967" w:type="dxa"/>
                <w:shd w:val="clear" w:color="auto" w:fill="C5E0B3" w:themeFill="accent6" w:themeFillTint="66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coeff</w:t>
            </w:r>
            <w:r>
              <w:rPr>
                <w:rFonts w:eastAsia="宋体" w:cstheme="minorHAnsi" w:hint="eastAsia"/>
                <w:kern w:val="0"/>
                <w:szCs w:val="21"/>
              </w:rPr>
              <w:t>_</w:t>
            </w:r>
            <w:r>
              <w:rPr>
                <w:rFonts w:eastAsia="宋体" w:cstheme="minorHAnsi"/>
                <w:kern w:val="0"/>
                <w:szCs w:val="21"/>
              </w:rPr>
              <w:t>level</w:t>
            </w:r>
            <w:proofErr w:type="spellEnd"/>
          </w:p>
        </w:tc>
        <w:tc>
          <w:tcPr>
            <w:tcW w:w="729" w:type="dxa"/>
            <w:shd w:val="clear" w:color="auto" w:fill="F4B083" w:themeFill="accent2" w:themeFillTint="99"/>
            <w:vAlign w:val="center"/>
            <w:tcPrChange w:id="1220" w:author="cms" w:date="2016-06-23T16:36:00Z">
              <w:tcPr>
                <w:tcW w:w="729" w:type="dxa"/>
                <w:shd w:val="clear" w:color="auto" w:fill="C5E0B3" w:themeFill="accent6" w:themeFillTint="66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4B083" w:themeFill="accent2" w:themeFillTint="99"/>
            <w:vAlign w:val="center"/>
            <w:tcPrChange w:id="1221" w:author="cms" w:date="2016-06-23T16:36:00Z">
              <w:tcPr>
                <w:tcW w:w="728" w:type="dxa"/>
                <w:shd w:val="clear" w:color="auto" w:fill="C5E0B3" w:themeFill="accent6" w:themeFillTint="66"/>
                <w:vAlign w:val="center"/>
              </w:tcPr>
            </w:tcPrChange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16</w:t>
            </w:r>
          </w:p>
        </w:tc>
        <w:tc>
          <w:tcPr>
            <w:tcW w:w="3281" w:type="dxa"/>
            <w:shd w:val="clear" w:color="auto" w:fill="F4B083" w:themeFill="accent2" w:themeFillTint="99"/>
            <w:vAlign w:val="center"/>
            <w:tcPrChange w:id="1222" w:author="cms" w:date="2016-06-23T16:36:00Z">
              <w:tcPr>
                <w:tcW w:w="3281" w:type="dxa"/>
                <w:shd w:val="clear" w:color="auto" w:fill="C5E0B3" w:themeFill="accent6" w:themeFillTint="66"/>
                <w:vAlign w:val="center"/>
              </w:tcPr>
            </w:tcPrChange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 w:hint="eastAsia"/>
                <w:kern w:val="0"/>
                <w:szCs w:val="21"/>
              </w:rPr>
              <w:t>16</w:t>
            </w:r>
            <w:r>
              <w:rPr>
                <w:rFonts w:eastAsia="宋体" w:cstheme="minorHAnsi" w:hint="eastAsia"/>
                <w:kern w:val="0"/>
                <w:szCs w:val="21"/>
              </w:rPr>
              <w:t>个变换系数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 w:hint="eastAsia"/>
                <w:kern w:val="0"/>
                <w:szCs w:val="21"/>
              </w:rPr>
              <w:t>扫描顺序，</w:t>
            </w:r>
            <w:r>
              <w:rPr>
                <w:rFonts w:eastAsia="宋体" w:cstheme="minorHAnsi"/>
                <w:kern w:val="0"/>
                <w:szCs w:val="21"/>
              </w:rPr>
              <w:t>从</w:t>
            </w:r>
            <w:r>
              <w:rPr>
                <w:rFonts w:eastAsia="宋体" w:cstheme="minorHAnsi"/>
                <w:kern w:val="0"/>
                <w:szCs w:val="21"/>
              </w:rPr>
              <w:t>15</w:t>
            </w:r>
            <w:r>
              <w:rPr>
                <w:rFonts w:eastAsia="宋体" w:cstheme="minorHAnsi"/>
                <w:kern w:val="0"/>
                <w:szCs w:val="21"/>
              </w:rPr>
              <w:t>到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依次输出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0~</w:t>
            </w:r>
            <w:r>
              <w:rPr>
                <w:rFonts w:eastAsia="宋体" w:cstheme="minorHAnsi" w:hint="eastAsia"/>
                <w:kern w:val="0"/>
                <w:szCs w:val="21"/>
              </w:rPr>
              <w:t>18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下一</w:t>
            </w:r>
            <w:r w:rsidR="006855CF">
              <w:rPr>
                <w:rFonts w:eastAsia="宋体" w:cstheme="minorHAnsi" w:hint="eastAsia"/>
                <w:kern w:val="0"/>
                <w:szCs w:val="21"/>
              </w:rPr>
              <w:t>个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按解码顺序输出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不限定行数范围</w:t>
            </w:r>
          </w:p>
        </w:tc>
      </w:tr>
    </w:tbl>
    <w:p w:rsidR="00F9140A" w:rsidRDefault="00F9140A"/>
    <w:p w:rsidR="00F9140A" w:rsidRDefault="00F9140A"/>
    <w:p w:rsidR="00F9140A" w:rsidRDefault="00CC2025">
      <w:pPr>
        <w:pStyle w:val="2"/>
      </w:pPr>
      <w:bookmarkStart w:id="1223" w:name="_Toc433130557"/>
      <w:r>
        <w:rPr>
          <w:rFonts w:hint="eastAsia"/>
        </w:rPr>
        <w:t>1.9</w:t>
      </w:r>
      <w:r>
        <w:t xml:space="preserve"> MV</w:t>
      </w:r>
      <w:r>
        <w:rPr>
          <w:rFonts w:hint="eastAsia"/>
        </w:rPr>
        <w:t>解码</w:t>
      </w:r>
      <w:r>
        <w:t>数据</w:t>
      </w:r>
      <w:bookmarkEnd w:id="1223"/>
    </w:p>
    <w:p w:rsidR="00F9140A" w:rsidRDefault="00CC2025">
      <w:pPr>
        <w:pStyle w:val="20"/>
      </w:pPr>
      <w:r>
        <w:rPr>
          <w:rFonts w:hint="eastAsia"/>
        </w:rPr>
        <w:t>每个</w:t>
      </w:r>
      <w:r>
        <w:rPr>
          <w:rFonts w:hint="eastAsia"/>
        </w:rPr>
        <w:t>LCU</w:t>
      </w:r>
      <w:r>
        <w:rPr>
          <w:rFonts w:hint="eastAsia"/>
        </w:rPr>
        <w:t>的解码数据写一个文件，文件名为</w:t>
      </w:r>
      <w:r>
        <w:rPr>
          <w:rFonts w:hint="eastAsia"/>
        </w:rPr>
        <w:t>xx/</w:t>
      </w:r>
      <w:proofErr w:type="spellStart"/>
      <w:r>
        <w:t>lcu_mv</w:t>
      </w:r>
      <w:proofErr w:type="spellEnd"/>
      <w:r>
        <w:rPr>
          <w:rFonts w:hint="eastAsia"/>
        </w:rPr>
        <w:t>/</w:t>
      </w:r>
      <w:proofErr w:type="spellStart"/>
      <w:r>
        <w:t>pic</w:t>
      </w:r>
      <w:r>
        <w:rPr>
          <w:rFonts w:hint="eastAsia"/>
        </w:rPr>
        <w:t>_k</w:t>
      </w:r>
      <w:proofErr w:type="spellEnd"/>
      <w:r>
        <w:rPr>
          <w:rFonts w:hint="eastAsia"/>
        </w:rPr>
        <w:t>/lcu_</w:t>
      </w:r>
      <w:r>
        <w:t>mv</w:t>
      </w:r>
      <w:r>
        <w:rPr>
          <w:rFonts w:hint="eastAsia"/>
        </w:rPr>
        <w:t>_m</w:t>
      </w:r>
      <w:r>
        <w:t>_n</w:t>
      </w:r>
      <w:r>
        <w:rPr>
          <w:rFonts w:hint="eastAsia"/>
        </w:rPr>
        <w:t>.txt</w:t>
      </w:r>
      <w:r>
        <w:rPr>
          <w:rFonts w:hint="eastAsia"/>
        </w:rPr>
        <w:t>，其中</w:t>
      </w:r>
      <w:r>
        <w:rPr>
          <w:rFonts w:ascii="Times New Roman" w:hAnsi="Times New Roman"/>
        </w:rPr>
        <w:t>xx</w:t>
      </w:r>
      <w:r>
        <w:rPr>
          <w:rFonts w:ascii="Times New Roman"/>
        </w:rPr>
        <w:t>为序列名、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r w:rsidR="004D562D">
        <w:rPr>
          <w:rFonts w:hint="eastAsia"/>
        </w:rPr>
        <w:t>（</w:t>
      </w:r>
      <w:r w:rsidR="004D562D">
        <w:t>k</w:t>
      </w:r>
      <w:r w:rsidR="004D562D">
        <w:t>为</w:t>
      </w:r>
      <w:r w:rsidR="004D562D">
        <w:rPr>
          <w:rFonts w:hint="eastAsia"/>
        </w:rPr>
        <w:t>4</w:t>
      </w:r>
      <w:r w:rsidR="004D562D">
        <w:rPr>
          <w:rFonts w:hint="eastAsia"/>
        </w:rPr>
        <w:t>位</w:t>
      </w:r>
      <w:r w:rsidR="004D562D">
        <w:t>十进制数）</w:t>
      </w:r>
      <w:r>
        <w:t>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</w:t>
      </w:r>
      <w:r w:rsidR="004D562D">
        <w:rPr>
          <w:rFonts w:hint="eastAsia"/>
        </w:rPr>
        <w:t>（</w:t>
      </w:r>
      <w:r w:rsidR="004D562D">
        <w:t>m</w:t>
      </w:r>
      <w:r w:rsidR="004D562D">
        <w:t>为</w:t>
      </w:r>
      <w:r w:rsidR="004D562D">
        <w:rPr>
          <w:rFonts w:hint="eastAsia"/>
        </w:rPr>
        <w:t>6</w:t>
      </w:r>
      <w:r w:rsidR="004D562D">
        <w:rPr>
          <w:rFonts w:hint="eastAsia"/>
        </w:rPr>
        <w:t>位</w:t>
      </w:r>
      <w:r w:rsidR="004D562D">
        <w:t>十进制数）</w:t>
      </w:r>
      <w:r>
        <w:rPr>
          <w:rFonts w:ascii="Times New Roman" w:hint="eastAsia"/>
        </w:rPr>
        <w:t>，</w:t>
      </w:r>
      <w:r>
        <w:rPr>
          <w:rFonts w:ascii="Times New Roman"/>
        </w:rPr>
        <w:t>n</w:t>
      </w:r>
      <w:r>
        <w:rPr>
          <w:rFonts w:ascii="Times New Roman" w:hint="eastAsia"/>
        </w:rPr>
        <w:t>为</w:t>
      </w:r>
      <w:r>
        <w:rPr>
          <w:rFonts w:ascii="Times New Roman" w:hint="eastAsia"/>
        </w:rPr>
        <w:t>LCU</w:t>
      </w:r>
      <w:r>
        <w:rPr>
          <w:rFonts w:ascii="Times New Roman" w:hint="eastAsia"/>
        </w:rPr>
        <w:t>号</w:t>
      </w:r>
      <w:r w:rsidR="004D562D">
        <w:rPr>
          <w:rFonts w:ascii="Times New Roman" w:hint="eastAsia"/>
        </w:rPr>
        <w:t>（</w:t>
      </w:r>
      <w:r w:rsidR="004D562D">
        <w:rPr>
          <w:rFonts w:ascii="Times New Roman"/>
        </w:rPr>
        <w:t>n</w:t>
      </w:r>
      <w:r w:rsidR="004D562D">
        <w:rPr>
          <w:rFonts w:ascii="Times New Roman"/>
        </w:rPr>
        <w:t>为</w:t>
      </w:r>
      <w:r w:rsidR="004D562D">
        <w:rPr>
          <w:rFonts w:ascii="Times New Roman" w:hint="eastAsia"/>
        </w:rPr>
        <w:t>6</w:t>
      </w:r>
      <w:r w:rsidR="004D562D">
        <w:rPr>
          <w:rFonts w:ascii="Times New Roman" w:hint="eastAsia"/>
        </w:rPr>
        <w:t>位</w:t>
      </w:r>
      <w:r w:rsidR="004D562D">
        <w:rPr>
          <w:rFonts w:ascii="Times New Roman"/>
        </w:rPr>
        <w:t>十进制数）</w:t>
      </w:r>
      <w:r>
        <w:rPr>
          <w:rFonts w:ascii="Times New Roman"/>
        </w:rPr>
        <w:t>。每个信息占</w:t>
      </w:r>
      <w:r>
        <w:rPr>
          <w:rFonts w:ascii="Times New Roman" w:hAnsi="Times New Roman"/>
        </w:rPr>
        <w:t>32bits</w:t>
      </w:r>
      <w:r>
        <w:rPr>
          <w:rFonts w:ascii="Times New Roman"/>
        </w:rPr>
        <w:t>，在文件中占一行</w:t>
      </w:r>
      <w:r>
        <w:rPr>
          <w:rFonts w:hint="eastAsia"/>
        </w:rPr>
        <w:t>，用</w:t>
      </w:r>
      <w:r>
        <w:rPr>
          <w:rFonts w:hint="eastAsia"/>
        </w:rPr>
        <w:t>16</w:t>
      </w:r>
      <w:r>
        <w:rPr>
          <w:rFonts w:hint="eastAsia"/>
        </w:rPr>
        <w:t>进制形式表示</w:t>
      </w:r>
      <w:r>
        <w:rPr>
          <w:rFonts w:ascii="Times New Roman"/>
        </w:rPr>
        <w:t>。</w:t>
      </w:r>
      <w:r w:rsidR="00647393">
        <w:rPr>
          <w:rFonts w:ascii="Times New Roman" w:hint="eastAsia"/>
        </w:rPr>
        <w:t>每个</w:t>
      </w:r>
      <w:r w:rsidR="00647393">
        <w:rPr>
          <w:rFonts w:ascii="Times New Roman"/>
        </w:rPr>
        <w:t>CU</w:t>
      </w:r>
      <w:r w:rsidR="00647393">
        <w:rPr>
          <w:rFonts w:ascii="Times New Roman"/>
        </w:rPr>
        <w:t>有</w:t>
      </w:r>
      <w:r w:rsidR="00647393">
        <w:rPr>
          <w:rFonts w:ascii="Times New Roman" w:hint="eastAsia"/>
        </w:rPr>
        <w:t>43</w:t>
      </w:r>
      <w:r w:rsidR="00647393">
        <w:rPr>
          <w:rFonts w:ascii="Times New Roman" w:hint="eastAsia"/>
        </w:rPr>
        <w:t>行</w:t>
      </w:r>
      <w:r w:rsidR="00647393">
        <w:rPr>
          <w:rFonts w:ascii="Times New Roman"/>
        </w:rPr>
        <w:t>信息。</w:t>
      </w:r>
      <w:r>
        <w:rPr>
          <w:rFonts w:hint="eastAsia"/>
        </w:rPr>
        <w:t>每个</w:t>
      </w:r>
      <w:r>
        <w:t>LCU</w:t>
      </w:r>
      <w:r>
        <w:t>内</w:t>
      </w:r>
      <w:r>
        <w:rPr>
          <w:rFonts w:hint="eastAsia"/>
        </w:rPr>
        <w:t>按</w:t>
      </w:r>
      <w:r>
        <w:t>CU</w:t>
      </w:r>
      <w:r w:rsidR="00C314F5">
        <w:rPr>
          <w:rFonts w:hint="eastAsia"/>
        </w:rPr>
        <w:t>的</w:t>
      </w:r>
      <w:r>
        <w:t>解码顺序，依次存放</w:t>
      </w:r>
      <w:r>
        <w:t>CU</w:t>
      </w:r>
      <w:r>
        <w:t>中</w:t>
      </w:r>
      <w:r>
        <w:t>PU</w:t>
      </w:r>
      <w:r>
        <w:t>的解码信息。</w:t>
      </w:r>
    </w:p>
    <w:p w:rsidR="005B4CA7" w:rsidRDefault="005B4CA7">
      <w:pPr>
        <w:pStyle w:val="20"/>
      </w:pPr>
      <w:r>
        <w:t>l</w:t>
      </w:r>
      <w:r>
        <w:rPr>
          <w:rFonts w:hint="eastAsia"/>
        </w:rPr>
        <w:t>cu_</w:t>
      </w:r>
      <w:r>
        <w:t>mv_m_n.txt</w:t>
      </w:r>
      <w:r>
        <w:rPr>
          <w:rFonts w:hint="eastAsia"/>
        </w:rPr>
        <w:t>文件</w:t>
      </w:r>
      <w:r>
        <w:t>内容：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0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CU</w:t>
      </w:r>
      <w:r>
        <w:t>1</w:t>
      </w:r>
      <w:r>
        <w:rPr>
          <w:rFonts w:hint="eastAsia"/>
        </w:rPr>
        <w:t>信息</w:t>
      </w:r>
    </w:p>
    <w:p w:rsidR="005B4CA7" w:rsidRDefault="005B4CA7">
      <w:pPr>
        <w:pStyle w:val="20"/>
      </w:pPr>
      <w:r>
        <w:rPr>
          <w:rFonts w:hint="eastAsia"/>
        </w:rPr>
        <w:t>……</w:t>
      </w:r>
    </w:p>
    <w:p w:rsidR="005B4CA7" w:rsidRDefault="005B4CA7">
      <w:pPr>
        <w:pStyle w:val="20"/>
      </w:pPr>
      <w:proofErr w:type="spellStart"/>
      <w:r>
        <w:t>CUp</w:t>
      </w:r>
      <w:proofErr w:type="spellEnd"/>
      <w:r>
        <w:rPr>
          <w:rFonts w:hint="eastAsia"/>
        </w:rPr>
        <w:t>信息</w:t>
      </w:r>
    </w:p>
    <w:p w:rsidR="005B4CA7" w:rsidRDefault="005B4CA7">
      <w:pPr>
        <w:pStyle w:val="20"/>
      </w:pPr>
    </w:p>
    <w:p w:rsidR="00F9140A" w:rsidRPr="005B4CA7" w:rsidRDefault="005B4CA7">
      <w:pPr>
        <w:pStyle w:val="20"/>
      </w:pPr>
      <w:r>
        <w:rPr>
          <w:rFonts w:hint="eastAsia"/>
        </w:rPr>
        <w:t>其中</w:t>
      </w:r>
      <w:r>
        <w:t>每个</w:t>
      </w:r>
      <w:r>
        <w:t>CU</w:t>
      </w:r>
      <w:r>
        <w:t>的信息</w:t>
      </w:r>
      <w:r>
        <w:rPr>
          <w:rFonts w:hint="eastAsia"/>
        </w:rPr>
        <w:t>格式</w:t>
      </w:r>
      <w:r>
        <w:t>定义如下：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850"/>
        <w:gridCol w:w="3169"/>
      </w:tblGrid>
      <w:tr w:rsidR="00F9140A">
        <w:trPr>
          <w:trHeight w:val="375"/>
          <w:jc w:val="center"/>
        </w:trPr>
        <w:tc>
          <w:tcPr>
            <w:tcW w:w="1384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位号</w:t>
            </w:r>
          </w:p>
        </w:tc>
        <w:tc>
          <w:tcPr>
            <w:tcW w:w="311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850" w:type="dxa"/>
            <w:shd w:val="clear" w:color="auto" w:fill="95B3D7"/>
          </w:tcPr>
          <w:p w:rsidR="00F9140A" w:rsidRDefault="00CC2025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6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说明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LCU_addr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在图像中的</w:t>
            </w:r>
            <w:r>
              <w:t>位置，</w:t>
            </w:r>
            <w:r>
              <w:t>{</w:t>
            </w:r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t xml:space="preserve">&gt;&gt;4, </w:t>
            </w:r>
            <w:proofErr w:type="spellStart"/>
            <w:r>
              <w:rPr>
                <w:rFonts w:hint="eastAsia"/>
              </w:rPr>
              <w:t>LCU</w:t>
            </w:r>
            <w:r>
              <w:t>addr_x</w:t>
            </w:r>
            <w:proofErr w:type="spellEnd"/>
            <w:r>
              <w:t>&gt;&gt;4}</w:t>
            </w:r>
            <w:r>
              <w:t>，各占</w:t>
            </w:r>
            <w:r>
              <w:t>16bits</w:t>
            </w:r>
            <w:r>
              <w:t>。</w:t>
            </w:r>
          </w:p>
          <w:p w:rsidR="00F9140A" w:rsidRDefault="00CC2025"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</w:t>
            </w:r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t>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last_cu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CTU</w:t>
            </w:r>
            <w:r>
              <w:rPr>
                <w:rFonts w:hint="eastAsia"/>
              </w:rPr>
              <w:t>的最后一个</w:t>
            </w:r>
            <w:r>
              <w:rPr>
                <w:rFonts w:hint="eastAsia"/>
              </w:rPr>
              <w:t>CU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CU_index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中的</w:t>
            </w:r>
            <w:r>
              <w:t>位置，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CUaddr_y</w:t>
            </w:r>
            <w:proofErr w:type="spellEnd"/>
            <w:r>
              <w:rPr>
                <w:rFonts w:hint="eastAsia"/>
              </w:rPr>
              <w:t xml:space="preserve">&gt;&gt;3, </w:t>
            </w:r>
            <w:proofErr w:type="spellStart"/>
            <w:r>
              <w:rPr>
                <w:rFonts w:hint="eastAsia"/>
              </w:rPr>
              <w:t>CUaddr_x</w:t>
            </w:r>
            <w:proofErr w:type="spellEnd"/>
            <w:r>
              <w:rPr>
                <w:rFonts w:hint="eastAsia"/>
              </w:rPr>
              <w:t>&gt;&gt;3}</w:t>
            </w:r>
            <w:r>
              <w:rPr>
                <w:rFonts w:hint="eastAsia"/>
              </w:rPr>
              <w:t>，各占</w:t>
            </w:r>
            <w:r>
              <w:rPr>
                <w:rFonts w:hint="eastAsia"/>
              </w:rPr>
              <w:t>16bits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LCU</w:t>
            </w:r>
            <w:r>
              <w:t>内的像素点坐标。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log2CbSize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取对数后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的大小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pred_mode_flag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0-inter, 1-intra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part_mode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划分类型，同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CuType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 w:val="restart"/>
            <w:shd w:val="clear" w:color="auto" w:fill="F2F2F2"/>
          </w:tcPr>
          <w:p w:rsidR="00F9140A" w:rsidRDefault="00CC2025">
            <w:r>
              <w:rPr>
                <w:rFonts w:hint="eastAsia"/>
              </w:rPr>
              <w:t>[predFlagL1,predFlagL0]</w:t>
            </w:r>
          </w:p>
          <w:p w:rsidR="00F9140A" w:rsidRDefault="00CC2025">
            <w:r>
              <w:rPr>
                <w:rFonts w:hint="eastAsia"/>
              </w:rPr>
              <w:lastRenderedPageBreak/>
              <w:t>01-list0; 10-list1; 11-Bi</w:t>
            </w:r>
            <w:r w:rsidR="002D3C41">
              <w:t>/F/</w:t>
            </w:r>
            <w:proofErr w:type="spellStart"/>
            <w:r w:rsidR="002D3C41">
              <w:t>sym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F9140A" w:rsidRDefault="00F9140A"/>
          <w:p w:rsidR="006572F7" w:rsidRDefault="00CC2025">
            <w:r>
              <w:rPr>
                <w:rFonts w:hint="eastAsia"/>
              </w:rPr>
              <w:t>依次表示</w:t>
            </w:r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predFlagLX</w:t>
            </w:r>
            <w:proofErr w:type="spellEnd"/>
            <w:r>
              <w:rPr>
                <w:rFonts w:hint="eastAsia"/>
              </w:rPr>
              <w:t>的值</w:t>
            </w:r>
          </w:p>
          <w:p w:rsidR="00414CD0" w:rsidRDefault="00414CD0"/>
          <w:p w:rsidR="00414CD0" w:rsidRDefault="00414CD0" w:rsidP="00414CD0">
            <w:pPr>
              <w:rPr>
                <w:rFonts w:cstheme="minorHAnsi"/>
              </w:rPr>
            </w:pPr>
            <w:r>
              <w:rPr>
                <w:rFonts w:cstheme="minorHAnsi"/>
              </w:rPr>
              <w:t>AVS2</w:t>
            </w:r>
            <w:r>
              <w:rPr>
                <w:rFonts w:cstheme="minorHAnsi" w:hint="eastAsia"/>
              </w:rPr>
              <w:t>中</w:t>
            </w:r>
            <w:proofErr w:type="spellStart"/>
            <w:r>
              <w:rPr>
                <w:rFonts w:cstheme="minorHAnsi"/>
              </w:rPr>
              <w:t>PuPredMode</w:t>
            </w:r>
            <w:proofErr w:type="spellEnd"/>
            <w:r>
              <w:rPr>
                <w:rFonts w:cstheme="minorHAnsi" w:hint="eastAsia"/>
              </w:rPr>
              <w:t>定义</w:t>
            </w:r>
            <w:r>
              <w:rPr>
                <w:rFonts w:cstheme="minorHAnsi"/>
              </w:rPr>
              <w:t>如下：</w:t>
            </w:r>
          </w:p>
          <w:p w:rsidR="00414CD0" w:rsidRPr="00414CD0" w:rsidRDefault="00414CD0"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r w:rsidR="0096370F">
              <w:rPr>
                <w:rFonts w:cstheme="minorHAnsi"/>
              </w:rPr>
              <w:t>dual_</w:t>
            </w:r>
            <w:r>
              <w:rPr>
                <w:rFonts w:cstheme="minorHAnsi"/>
              </w:rPr>
              <w:t>fwd,bck,single_fwd</w:t>
            </w:r>
            <w:proofErr w:type="spellEnd"/>
            <w:r>
              <w:rPr>
                <w:rFonts w:cstheme="minorHAnsi" w:hint="eastAsia"/>
              </w:rPr>
              <w:t>对应</w:t>
            </w:r>
            <w:r>
              <w:rPr>
                <w:rFonts w:cstheme="minorHAnsi" w:hint="eastAsia"/>
              </w:rPr>
              <w:t>[11, 11, 11, 10, 01]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lastRenderedPageBreak/>
              <w:t>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lastRenderedPageBreak/>
              <w:t>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886818">
              <w:rPr>
                <w:rFonts w:hint="eastAsia"/>
              </w:rPr>
              <w:t>，</w:t>
            </w:r>
            <w:r w:rsidR="00506BD1">
              <w:rPr>
                <w:rFonts w:hint="eastAsia"/>
              </w:rPr>
              <w:t>不存在时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506BD1">
              <w:rPr>
                <w:rFonts w:hint="eastAsia"/>
              </w:rPr>
              <w:t>，</w:t>
            </w:r>
            <w:r w:rsidR="009E2ADE">
              <w:rPr>
                <w:rFonts w:hint="eastAsia"/>
              </w:rPr>
              <w:t>不</w:t>
            </w:r>
            <w:r w:rsidR="00506BD1">
              <w:rPr>
                <w:rFonts w:hint="eastAsia"/>
              </w:rPr>
              <w:t>存在时</w:t>
            </w:r>
            <w:r w:rsidR="00506BD1">
              <w:t>默认为</w:t>
            </w:r>
            <w:r w:rsidR="00506BD1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-1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r w:rsidR="001E2029">
              <w:rPr>
                <w:rFonts w:hint="eastAsia"/>
              </w:rPr>
              <w:t>，不存在时</w:t>
            </w:r>
            <w:r w:rsidR="001E2029">
              <w:t>默认为</w:t>
            </w:r>
            <w:r w:rsidR="001E2029">
              <w:t>0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38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39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40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41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lastRenderedPageBreak/>
              <w:t>42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intra_chroma_pred_mode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F9140A"/>
        </w:tc>
      </w:tr>
    </w:tbl>
    <w:p w:rsidR="00F9140A" w:rsidRDefault="00F9140A">
      <w:pPr>
        <w:rPr>
          <w:ins w:id="1224" w:author="Liling" w:date="2016-04-05T16:10:00Z"/>
        </w:rPr>
      </w:pPr>
    </w:p>
    <w:p w:rsidR="00EB157F" w:rsidRDefault="00EB157F">
      <w:pPr>
        <w:rPr>
          <w:ins w:id="1225" w:author="Liling" w:date="2016-04-05T16:10:00Z"/>
        </w:rPr>
      </w:pPr>
    </w:p>
    <w:p w:rsidR="00EB157F" w:rsidRDefault="00EB157F" w:rsidP="00EB157F">
      <w:pPr>
        <w:ind w:firstLineChars="200" w:firstLine="420"/>
        <w:rPr>
          <w:ins w:id="1226" w:author="Liling" w:date="2016-04-05T16:10:00Z"/>
        </w:rPr>
      </w:pPr>
    </w:p>
    <w:p w:rsidR="00EB157F" w:rsidRDefault="00EB157F" w:rsidP="00EB157F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227" w:author="Liling" w:date="2016-04-05T16:10:00Z"/>
          <w:sz w:val="21"/>
          <w:szCs w:val="21"/>
        </w:rPr>
      </w:pPr>
      <w:bookmarkStart w:id="1228" w:name="_Toc446344467"/>
      <w:ins w:id="1229" w:author="Liling" w:date="2016-04-05T16:10:00Z">
        <w:r>
          <w:rPr>
            <w:sz w:val="21"/>
            <w:szCs w:val="21"/>
          </w:rPr>
          <w:t xml:space="preserve">1.10 </w:t>
        </w:r>
        <w:r>
          <w:rPr>
            <w:rFonts w:hint="eastAsia"/>
            <w:sz w:val="21"/>
            <w:szCs w:val="21"/>
          </w:rPr>
          <w:t>LCU</w:t>
        </w:r>
        <w:r>
          <w:rPr>
            <w:rFonts w:hint="eastAsia"/>
            <w:sz w:val="21"/>
            <w:szCs w:val="21"/>
          </w:rPr>
          <w:t>级的</w:t>
        </w:r>
        <w:r>
          <w:rPr>
            <w:sz w:val="21"/>
            <w:szCs w:val="21"/>
          </w:rPr>
          <w:t>BS</w:t>
        </w:r>
        <w:r>
          <w:rPr>
            <w:rFonts w:hint="eastAsia"/>
            <w:sz w:val="21"/>
            <w:szCs w:val="21"/>
          </w:rPr>
          <w:t>解码信息</w:t>
        </w:r>
        <w:bookmarkEnd w:id="1228"/>
      </w:ins>
    </w:p>
    <w:p w:rsidR="00EB157F" w:rsidRDefault="00EB157F" w:rsidP="00EB157F">
      <w:pPr>
        <w:ind w:firstLineChars="200" w:firstLine="420"/>
        <w:rPr>
          <w:ins w:id="1230" w:author="Liling" w:date="2016-04-05T16:10:00Z"/>
        </w:rPr>
      </w:pPr>
    </w:p>
    <w:p w:rsidR="00EB157F" w:rsidRDefault="00EB157F" w:rsidP="00C749D7">
      <w:pPr>
        <w:pStyle w:val="a7"/>
        <w:rPr>
          <w:ins w:id="1231" w:author="cms" w:date="2016-06-06T15:28:00Z"/>
          <w:rFonts w:ascii="Times New Roman"/>
        </w:rPr>
      </w:pPr>
      <w:ins w:id="1232" w:author="Liling" w:date="2016-04-05T16:10:00Z"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的所有</w:t>
        </w:r>
        <w:r>
          <w:rPr>
            <w:rFonts w:hint="eastAsia"/>
          </w:rPr>
          <w:t>LCU</w:t>
        </w:r>
        <w:r>
          <w:rPr>
            <w:rFonts w:hint="eastAsia"/>
          </w:rPr>
          <w:t>的</w:t>
        </w:r>
        <w:proofErr w:type="spellStart"/>
        <w:r>
          <w:t>bs</w:t>
        </w:r>
        <w:proofErr w:type="spellEnd"/>
        <w:r>
          <w:rPr>
            <w:rFonts w:hint="eastAsia"/>
          </w:rPr>
          <w:t>解码数据写一个文件，文件名为</w:t>
        </w:r>
        <w:r>
          <w:rPr>
            <w:rFonts w:hint="eastAsia"/>
          </w:rPr>
          <w:t>xx/</w:t>
        </w:r>
        <w:proofErr w:type="spellStart"/>
        <w:r>
          <w:rPr>
            <w:rFonts w:hint="eastAsia"/>
          </w:rPr>
          <w:t>bsinfo</w:t>
        </w:r>
        <w:proofErr w:type="spellEnd"/>
        <w:r>
          <w:rPr>
            <w:rFonts w:hint="eastAsia"/>
          </w:rPr>
          <w:t>/</w:t>
        </w:r>
        <w:r>
          <w:t>pic</w:t>
        </w:r>
        <w:r>
          <w:rPr>
            <w:rFonts w:hint="eastAsia"/>
          </w:rPr>
          <w:t>_k.txt</w:t>
        </w:r>
        <w:r>
          <w:rPr>
            <w:rFonts w:hint="eastAsia"/>
          </w:rPr>
          <w:t>，其中</w:t>
        </w:r>
        <w:r>
          <w:rPr>
            <w:rFonts w:ascii="Times New Roman" w:hAnsi="Times New Roman"/>
          </w:rPr>
          <w:t>xx</w:t>
        </w:r>
        <w:r>
          <w:rPr>
            <w:rFonts w:ascii="Times New Roman"/>
          </w:rP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rPr>
            <w:rFonts w:ascii="Times New Roman"/>
          </w:rPr>
          <w:t>。每个信息占</w:t>
        </w:r>
        <w:r>
          <w:rPr>
            <w:rFonts w:ascii="Times New Roman" w:hAnsi="Times New Roman"/>
          </w:rPr>
          <w:t>32bits</w:t>
        </w:r>
        <w:r>
          <w:rPr>
            <w:rFonts w:ascii="Times New Roman"/>
          </w:rPr>
          <w:t>，在文件中占一行</w:t>
        </w:r>
        <w:r>
          <w:rPr>
            <w:rFonts w:hint="eastAsia"/>
          </w:rPr>
          <w:t>，用</w:t>
        </w:r>
        <w:r>
          <w:rPr>
            <w:rFonts w:hint="eastAsia"/>
          </w:rPr>
          <w:t>16</w:t>
        </w:r>
        <w:r>
          <w:rPr>
            <w:rFonts w:hint="eastAsia"/>
          </w:rPr>
          <w:t>进制形式表示。</w:t>
        </w:r>
        <w:del w:id="1233" w:author="cms" w:date="2016-06-06T15:28:00Z">
          <w:r w:rsidDel="001365EE">
            <w:rPr>
              <w:rFonts w:ascii="Times New Roman" w:hint="eastAsia"/>
            </w:rPr>
            <w:delText>每个</w:delText>
          </w:r>
          <w:r w:rsidDel="001365EE">
            <w:rPr>
              <w:rFonts w:ascii="Times New Roman"/>
            </w:rPr>
            <w:delText>LCU</w:delText>
          </w:r>
          <w:r w:rsidDel="001365EE">
            <w:rPr>
              <w:rFonts w:ascii="Times New Roman"/>
            </w:rPr>
            <w:delText>占</w:delText>
          </w:r>
          <w:r w:rsidDel="001365EE">
            <w:rPr>
              <w:rFonts w:ascii="Times New Roman" w:hint="eastAsia"/>
            </w:rPr>
            <w:delText>20</w:delText>
          </w:r>
          <w:r w:rsidDel="001365EE">
            <w:rPr>
              <w:rFonts w:ascii="Times New Roman" w:hint="eastAsia"/>
            </w:rPr>
            <w:delText>行</w:delText>
          </w:r>
          <w:r w:rsidDel="001365EE">
            <w:rPr>
              <w:rFonts w:ascii="Times New Roman"/>
            </w:rPr>
            <w:delText>。</w:delText>
          </w:r>
        </w:del>
      </w:ins>
    </w:p>
    <w:p w:rsidR="001365EE" w:rsidRDefault="00C749D7" w:rsidP="00EB157F">
      <w:pPr>
        <w:pStyle w:val="a7"/>
        <w:rPr>
          <w:ins w:id="1234" w:author="cms" w:date="2016-06-06T15:29:00Z"/>
          <w:rFonts w:ascii="Times New Roman"/>
        </w:rPr>
      </w:pPr>
      <w:ins w:id="1235" w:author="cms" w:date="2016-06-06T15:31:00Z">
        <w:r>
          <w:rPr>
            <w:rFonts w:ascii="Times New Roman" w:hint="eastAsia"/>
          </w:rPr>
          <w:t>按照</w:t>
        </w:r>
        <w:proofErr w:type="spellStart"/>
        <w:r>
          <w:rPr>
            <w:rFonts w:ascii="Times New Roman" w:hint="eastAsia"/>
          </w:rPr>
          <w:t>YCbCr</w:t>
        </w:r>
        <w:proofErr w:type="spellEnd"/>
        <w:r>
          <w:rPr>
            <w:rFonts w:ascii="Times New Roman" w:hint="eastAsia"/>
          </w:rPr>
          <w:t>次序，</w:t>
        </w:r>
        <w:proofErr w:type="gramStart"/>
        <w:r>
          <w:rPr>
            <w:rFonts w:ascii="Times New Roman" w:hint="eastAsia"/>
          </w:rPr>
          <w:t>以</w:t>
        </w:r>
      </w:ins>
      <w:ins w:id="1236" w:author="cms" w:date="2016-06-06T15:28:00Z">
        <w:r w:rsidR="001365EE">
          <w:rPr>
            <w:rFonts w:ascii="Times New Roman" w:hint="eastAsia"/>
          </w:rPr>
          <w:t>帧级</w:t>
        </w:r>
      </w:ins>
      <w:proofErr w:type="gramEnd"/>
      <w:ins w:id="1237" w:author="cms" w:date="2016-06-06T15:29:00Z">
        <w:r w:rsidR="001365EE">
          <w:rPr>
            <w:rFonts w:ascii="Times New Roman" w:hint="eastAsia"/>
          </w:rPr>
          <w:t>来</w:t>
        </w:r>
        <w:r w:rsidR="006165E0">
          <w:rPr>
            <w:rFonts w:ascii="Times New Roman" w:hint="eastAsia"/>
          </w:rPr>
          <w:t>打印</w:t>
        </w:r>
      </w:ins>
      <w:ins w:id="1238" w:author="cms" w:date="2016-06-06T15:31:00Z">
        <w:r w:rsidR="006165E0">
          <w:rPr>
            <w:rFonts w:ascii="Times New Roman" w:hint="eastAsia"/>
          </w:rPr>
          <w:t>，</w:t>
        </w:r>
      </w:ins>
      <w:ins w:id="1239" w:author="cms" w:date="2016-06-06T15:29:00Z">
        <w:r w:rsidR="001365EE">
          <w:rPr>
            <w:rFonts w:ascii="Times New Roman" w:hint="eastAsia"/>
          </w:rPr>
          <w:t>先垂直边界，后水平边界。</w:t>
        </w:r>
      </w:ins>
    </w:p>
    <w:p w:rsidR="001365EE" w:rsidRPr="001365EE" w:rsidRDefault="001365EE" w:rsidP="001365EE">
      <w:pPr>
        <w:pStyle w:val="a7"/>
        <w:rPr>
          <w:ins w:id="1240" w:author="Liling" w:date="2016-04-05T16:10:00Z"/>
          <w:rFonts w:ascii="Times New Roman"/>
          <w:rPrChange w:id="1241" w:author="cms" w:date="2016-06-06T15:30:00Z">
            <w:rPr>
              <w:ins w:id="1242" w:author="Liling" w:date="2016-04-05T16:10:00Z"/>
            </w:rPr>
          </w:rPrChange>
        </w:rPr>
      </w:pPr>
      <w:ins w:id="1243" w:author="cms" w:date="2016-06-06T15:28:00Z">
        <w:r>
          <w:rPr>
            <w:rFonts w:ascii="Times New Roman" w:hint="eastAsia"/>
          </w:rPr>
          <w:t>打印</w:t>
        </w:r>
      </w:ins>
      <w:ins w:id="1244" w:author="cms" w:date="2016-06-06T15:29:00Z">
        <w:r>
          <w:rPr>
            <w:rFonts w:ascii="Times New Roman" w:hint="eastAsia"/>
          </w:rPr>
          <w:t>垂直边界时，</w:t>
        </w:r>
        <w:bookmarkStart w:id="1245" w:name="OLE_LINK8"/>
        <w:bookmarkStart w:id="1246" w:name="OLE_LINK9"/>
        <w:r>
          <w:rPr>
            <w:rFonts w:ascii="Times New Roman" w:hint="eastAsia"/>
          </w:rPr>
          <w:t>从上往下</w:t>
        </w:r>
        <w:bookmarkEnd w:id="1245"/>
        <w:bookmarkEnd w:id="1246"/>
        <w:r>
          <w:rPr>
            <w:rFonts w:ascii="Times New Roman" w:hint="eastAsia"/>
          </w:rPr>
          <w:t>，从左往右；打印水平边界时</w:t>
        </w:r>
      </w:ins>
      <w:ins w:id="1247" w:author="cms" w:date="2016-06-06T15:30:00Z">
        <w:r>
          <w:rPr>
            <w:rFonts w:ascii="Times New Roman" w:hint="eastAsia"/>
          </w:rPr>
          <w:t>，从左往右，从上往下；</w:t>
        </w:r>
      </w:ins>
    </w:p>
    <w:p w:rsidR="0096025A" w:rsidRDefault="004C27F5" w:rsidP="00EB157F">
      <w:pPr>
        <w:ind w:firstLineChars="200" w:firstLine="420"/>
        <w:rPr>
          <w:ins w:id="1248" w:author="cms" w:date="2016-06-06T16:40:00Z"/>
        </w:rPr>
      </w:pPr>
      <w:ins w:id="1249" w:author="cms" w:date="2016-06-06T15:31:00Z">
        <w:r>
          <w:rPr>
            <w:rFonts w:hint="eastAsia"/>
          </w:rPr>
          <w:t>假设</w:t>
        </w:r>
      </w:ins>
      <w:ins w:id="1250" w:author="cms" w:date="2016-06-06T15:32:00Z">
        <w:r>
          <w:rPr>
            <w:rFonts w:hint="eastAsia"/>
          </w:rPr>
          <w:t>图像宽为</w:t>
        </w:r>
        <w:r>
          <w:rPr>
            <w:rFonts w:hint="eastAsia"/>
          </w:rPr>
          <w:t>W</w:t>
        </w:r>
        <w:r>
          <w:rPr>
            <w:rFonts w:hint="eastAsia"/>
          </w:rPr>
          <w:t>，高为</w:t>
        </w:r>
        <w:r>
          <w:rPr>
            <w:rFonts w:hint="eastAsia"/>
          </w:rPr>
          <w:t>H</w:t>
        </w:r>
        <w:r>
          <w:rPr>
            <w:rFonts w:hint="eastAsia"/>
          </w:rPr>
          <w:t>，</w:t>
        </w:r>
      </w:ins>
      <w:ins w:id="1251" w:author="cms" w:date="2016-06-06T15:31:00Z">
        <w:r>
          <w:rPr>
            <w:rFonts w:hint="eastAsia"/>
          </w:rPr>
          <w:t>LCU</w:t>
        </w:r>
      </w:ins>
      <w:ins w:id="1252" w:author="cms" w:date="2016-06-06T15:32:00Z">
        <w:r>
          <w:rPr>
            <w:rFonts w:hint="eastAsia"/>
          </w:rPr>
          <w:t>为</w:t>
        </w:r>
        <w:proofErr w:type="spellStart"/>
        <w:r>
          <w:rPr>
            <w:rFonts w:hint="eastAsia"/>
          </w:rPr>
          <w:t>LxL</w:t>
        </w:r>
      </w:ins>
      <w:proofErr w:type="spellEnd"/>
      <w:ins w:id="1253" w:author="cms" w:date="2016-06-06T16:39:00Z">
        <w:r w:rsidR="00FA2133">
          <w:rPr>
            <w:rFonts w:hint="eastAsia"/>
          </w:rPr>
          <w:t>，</w:t>
        </w:r>
      </w:ins>
      <w:ins w:id="1254" w:author="cms" w:date="2016-06-06T15:32:00Z">
        <w:r>
          <w:rPr>
            <w:rFonts w:hint="eastAsia"/>
          </w:rPr>
          <w:t>则亮度垂直边界</w:t>
        </w:r>
      </w:ins>
      <w:ins w:id="1255" w:author="cms" w:date="2016-06-06T15:33:00Z">
        <w:r>
          <w:rPr>
            <w:rFonts w:hint="eastAsia"/>
          </w:rPr>
          <w:t>有</w:t>
        </w:r>
      </w:ins>
      <w:proofErr w:type="spellStart"/>
      <w:ins w:id="1256" w:author="cms" w:date="2016-06-06T16:38:00Z">
        <w:r w:rsidR="00C23329">
          <w:rPr>
            <w:rFonts w:hint="eastAsia"/>
          </w:rPr>
          <w:t>edgeVer</w:t>
        </w:r>
        <w:r w:rsidR="0067012C">
          <w:rPr>
            <w:rFonts w:hint="eastAsia"/>
          </w:rPr>
          <w:t>Y</w:t>
        </w:r>
        <w:proofErr w:type="spellEnd"/>
        <w:r w:rsidR="00C23329">
          <w:rPr>
            <w:rFonts w:hint="eastAsia"/>
          </w:rPr>
          <w:t>=</w:t>
        </w:r>
      </w:ins>
      <w:ins w:id="1257" w:author="cms" w:date="2016-06-06T15:33:00Z">
        <w:r>
          <w:rPr>
            <w:rFonts w:hint="eastAsia"/>
          </w:rPr>
          <w:t>W/8</w:t>
        </w:r>
        <w:r>
          <w:rPr>
            <w:rFonts w:hint="eastAsia"/>
          </w:rPr>
          <w:t>条，每条有</w:t>
        </w:r>
      </w:ins>
      <w:proofErr w:type="spellStart"/>
      <w:ins w:id="1258" w:author="cms" w:date="2016-06-06T16:38:00Z">
        <w:r w:rsidR="00C23329">
          <w:rPr>
            <w:rFonts w:hint="eastAsia"/>
          </w:rPr>
          <w:t>pointVer</w:t>
        </w:r>
        <w:r w:rsidR="0067012C">
          <w:rPr>
            <w:rFonts w:hint="eastAsia"/>
          </w:rPr>
          <w:t>Y</w:t>
        </w:r>
        <w:proofErr w:type="spellEnd"/>
        <w:r w:rsidR="00C23329">
          <w:rPr>
            <w:rFonts w:hint="eastAsia"/>
          </w:rPr>
          <w:t>=</w:t>
        </w:r>
      </w:ins>
      <w:ins w:id="1259" w:author="cms" w:date="2016-06-06T15:33:00Z">
        <w:r>
          <w:rPr>
            <w:rFonts w:hint="eastAsia"/>
          </w:rPr>
          <w:t>((</w:t>
        </w:r>
      </w:ins>
      <w:ins w:id="1260" w:author="cms" w:date="2016-06-06T16:33:00Z">
        <w:r w:rsidR="000D7FE2">
          <w:rPr>
            <w:rFonts w:hint="eastAsia"/>
          </w:rPr>
          <w:t>H</w:t>
        </w:r>
      </w:ins>
      <w:ins w:id="1261" w:author="cms" w:date="2016-06-06T15:33:00Z">
        <w:r>
          <w:rPr>
            <w:rFonts w:hint="eastAsia"/>
          </w:rPr>
          <w:t>+L-1)/L)*L</w:t>
        </w:r>
      </w:ins>
      <w:proofErr w:type="gramStart"/>
      <w:ins w:id="1262" w:author="cms" w:date="2016-06-06T15:34:00Z">
        <w:r>
          <w:rPr>
            <w:rFonts w:hint="eastAsia"/>
          </w:rPr>
          <w:t>个</w:t>
        </w:r>
        <w:proofErr w:type="gramEnd"/>
        <w:r>
          <w:rPr>
            <w:rFonts w:hint="eastAsia"/>
          </w:rPr>
          <w:t>数值，即不满足</w:t>
        </w:r>
        <w:r>
          <w:rPr>
            <w:rFonts w:hint="eastAsia"/>
          </w:rPr>
          <w:t>LCU</w:t>
        </w:r>
        <w:r>
          <w:rPr>
            <w:rFonts w:hint="eastAsia"/>
          </w:rPr>
          <w:t>整数</w:t>
        </w:r>
        <w:proofErr w:type="gramStart"/>
        <w:r>
          <w:rPr>
            <w:rFonts w:hint="eastAsia"/>
          </w:rPr>
          <w:t>倍</w:t>
        </w:r>
        <w:proofErr w:type="gramEnd"/>
        <w:r>
          <w:rPr>
            <w:rFonts w:hint="eastAsia"/>
          </w:rPr>
          <w:t>时，向上扩展到整数</w:t>
        </w:r>
        <w:proofErr w:type="gramStart"/>
        <w:r>
          <w:rPr>
            <w:rFonts w:hint="eastAsia"/>
          </w:rPr>
          <w:t>倍</w:t>
        </w:r>
        <w:proofErr w:type="gramEnd"/>
        <w:r>
          <w:rPr>
            <w:rFonts w:hint="eastAsia"/>
          </w:rPr>
          <w:t>。</w:t>
        </w:r>
      </w:ins>
      <w:ins w:id="1263" w:author="cms" w:date="2016-06-06T16:33:00Z">
        <w:r w:rsidR="000D7FE2">
          <w:rPr>
            <w:rFonts w:hint="eastAsia"/>
          </w:rPr>
          <w:t>亮度水平边界有</w:t>
        </w:r>
      </w:ins>
      <w:proofErr w:type="spellStart"/>
      <w:ins w:id="1264" w:author="cms" w:date="2016-06-06T16:39:00Z">
        <w:r w:rsidR="00C94108">
          <w:rPr>
            <w:rFonts w:hint="eastAsia"/>
          </w:rPr>
          <w:t>edgeHorY</w:t>
        </w:r>
      </w:ins>
      <w:proofErr w:type="spellEnd"/>
      <w:ins w:id="1265" w:author="cms" w:date="2016-06-06T16:40:00Z">
        <w:r w:rsidR="00B97F47">
          <w:rPr>
            <w:rFonts w:hint="eastAsia"/>
          </w:rPr>
          <w:t>=</w:t>
        </w:r>
      </w:ins>
      <w:ins w:id="1266" w:author="cms" w:date="2016-06-06T16:33:00Z">
        <w:r w:rsidR="000D7FE2">
          <w:rPr>
            <w:rFonts w:hint="eastAsia"/>
          </w:rPr>
          <w:t>H/8</w:t>
        </w:r>
        <w:r w:rsidR="000D7FE2">
          <w:rPr>
            <w:rFonts w:hint="eastAsia"/>
          </w:rPr>
          <w:t>条，每条有</w:t>
        </w:r>
      </w:ins>
      <w:proofErr w:type="spellStart"/>
      <w:ins w:id="1267" w:author="cms" w:date="2016-06-06T16:39:00Z">
        <w:r w:rsidR="00C94108">
          <w:rPr>
            <w:rFonts w:hint="eastAsia"/>
          </w:rPr>
          <w:t>pointHorY</w:t>
        </w:r>
        <w:proofErr w:type="spellEnd"/>
        <w:r w:rsidR="00C94108">
          <w:rPr>
            <w:rFonts w:hint="eastAsia"/>
          </w:rPr>
          <w:t xml:space="preserve"> =</w:t>
        </w:r>
      </w:ins>
      <w:ins w:id="1268" w:author="cms" w:date="2016-06-06T16:33:00Z">
        <w:r w:rsidR="000D7FE2">
          <w:rPr>
            <w:rFonts w:hint="eastAsia"/>
          </w:rPr>
          <w:t>((W+L-1)/L)*L</w:t>
        </w:r>
        <w:proofErr w:type="gramStart"/>
        <w:r w:rsidR="000D7FE2">
          <w:rPr>
            <w:rFonts w:hint="eastAsia"/>
          </w:rPr>
          <w:t>个</w:t>
        </w:r>
        <w:proofErr w:type="gramEnd"/>
        <w:r w:rsidR="000D7FE2">
          <w:rPr>
            <w:rFonts w:hint="eastAsia"/>
          </w:rPr>
          <w:t>数值，即不满足</w:t>
        </w:r>
        <w:r w:rsidR="000D7FE2">
          <w:rPr>
            <w:rFonts w:hint="eastAsia"/>
          </w:rPr>
          <w:t>LCU</w:t>
        </w:r>
        <w:r w:rsidR="000D7FE2">
          <w:rPr>
            <w:rFonts w:hint="eastAsia"/>
          </w:rPr>
          <w:t>整数</w:t>
        </w:r>
        <w:proofErr w:type="gramStart"/>
        <w:r w:rsidR="000D7FE2">
          <w:rPr>
            <w:rFonts w:hint="eastAsia"/>
          </w:rPr>
          <w:t>倍</w:t>
        </w:r>
        <w:proofErr w:type="gramEnd"/>
        <w:r w:rsidR="000D7FE2">
          <w:rPr>
            <w:rFonts w:hint="eastAsia"/>
          </w:rPr>
          <w:t>时，向上扩展到整数</w:t>
        </w:r>
        <w:proofErr w:type="gramStart"/>
        <w:r w:rsidR="000D7FE2">
          <w:rPr>
            <w:rFonts w:hint="eastAsia"/>
          </w:rPr>
          <w:t>倍</w:t>
        </w:r>
      </w:ins>
      <w:proofErr w:type="gramEnd"/>
      <w:ins w:id="1269" w:author="cms" w:date="2016-06-06T16:34:00Z">
        <w:r w:rsidR="000D7FE2">
          <w:rPr>
            <w:rFonts w:hint="eastAsia"/>
          </w:rPr>
          <w:t>。</w:t>
        </w:r>
      </w:ins>
    </w:p>
    <w:p w:rsidR="00EB157F" w:rsidRDefault="0096025A" w:rsidP="00EB157F">
      <w:pPr>
        <w:ind w:firstLineChars="200" w:firstLine="420"/>
        <w:rPr>
          <w:ins w:id="1270" w:author="cms" w:date="2016-06-06T17:03:00Z"/>
        </w:rPr>
      </w:pPr>
      <w:ins w:id="1271" w:author="cms" w:date="2016-06-06T16:40:00Z">
        <w:r>
          <w:rPr>
            <w:rFonts w:hint="eastAsia"/>
          </w:rPr>
          <w:t>色</w:t>
        </w:r>
        <w:r w:rsidR="003366A0">
          <w:rPr>
            <w:rFonts w:hint="eastAsia"/>
          </w:rPr>
          <w:t>度垂直边界有</w:t>
        </w:r>
        <w:proofErr w:type="spellStart"/>
        <w:r w:rsidR="003366A0">
          <w:rPr>
            <w:rFonts w:hint="eastAsia"/>
          </w:rPr>
          <w:t>edgeVer</w:t>
        </w:r>
      </w:ins>
      <w:ins w:id="1272" w:author="cms" w:date="2016-06-06T16:41:00Z">
        <w:r>
          <w:rPr>
            <w:rFonts w:hint="eastAsia"/>
          </w:rPr>
          <w:t>Cb</w:t>
        </w:r>
      </w:ins>
      <w:proofErr w:type="spellEnd"/>
      <w:ins w:id="1273" w:author="cms" w:date="2016-06-06T16:40:00Z">
        <w:r w:rsidR="003366A0">
          <w:rPr>
            <w:rFonts w:hint="eastAsia"/>
          </w:rPr>
          <w:t>=</w:t>
        </w:r>
      </w:ins>
      <w:proofErr w:type="spellStart"/>
      <w:ins w:id="1274" w:author="cms" w:date="2016-06-06T16:41:00Z">
        <w:r>
          <w:rPr>
            <w:rFonts w:hint="eastAsia"/>
          </w:rPr>
          <w:t>edgeVerY</w:t>
        </w:r>
      </w:ins>
      <w:proofErr w:type="spellEnd"/>
      <w:ins w:id="1275" w:author="cms" w:date="2016-06-06T16:40:00Z">
        <w:r w:rsidR="003366A0">
          <w:rPr>
            <w:rFonts w:hint="eastAsia"/>
          </w:rPr>
          <w:t>/</w:t>
        </w:r>
      </w:ins>
      <w:ins w:id="1276" w:author="cms" w:date="2016-06-06T16:41:00Z">
        <w:r>
          <w:rPr>
            <w:rFonts w:hint="eastAsia"/>
          </w:rPr>
          <w:t>2</w:t>
        </w:r>
      </w:ins>
      <w:ins w:id="1277" w:author="cms" w:date="2016-06-06T16:40:00Z">
        <w:r w:rsidR="003366A0">
          <w:rPr>
            <w:rFonts w:hint="eastAsia"/>
          </w:rPr>
          <w:t>条，每条有</w:t>
        </w:r>
        <w:proofErr w:type="spellStart"/>
        <w:r w:rsidR="003366A0">
          <w:rPr>
            <w:rFonts w:hint="eastAsia"/>
          </w:rPr>
          <w:t>pointVer</w:t>
        </w:r>
      </w:ins>
      <w:ins w:id="1278" w:author="cms" w:date="2016-06-06T16:41:00Z">
        <w:r>
          <w:rPr>
            <w:rFonts w:hint="eastAsia"/>
          </w:rPr>
          <w:t>Cb</w:t>
        </w:r>
      </w:ins>
      <w:proofErr w:type="spellEnd"/>
      <w:ins w:id="1279" w:author="cms" w:date="2016-06-06T16:40:00Z">
        <w:r w:rsidR="003366A0">
          <w:rPr>
            <w:rFonts w:hint="eastAsia"/>
          </w:rPr>
          <w:t>=</w:t>
        </w:r>
      </w:ins>
      <w:proofErr w:type="spellStart"/>
      <w:ins w:id="1280" w:author="cms" w:date="2016-06-06T16:41:00Z">
        <w:r>
          <w:rPr>
            <w:rFonts w:hint="eastAsia"/>
          </w:rPr>
          <w:t>pointVerY</w:t>
        </w:r>
        <w:proofErr w:type="spellEnd"/>
        <w:r>
          <w:rPr>
            <w:rFonts w:hint="eastAsia"/>
          </w:rPr>
          <w:t>/2</w:t>
        </w:r>
      </w:ins>
      <w:ins w:id="1281" w:author="cms" w:date="2016-06-06T16:40:00Z">
        <w:r w:rsidR="003366A0">
          <w:rPr>
            <w:rFonts w:hint="eastAsia"/>
          </w:rPr>
          <w:t>个数值，即不满足</w:t>
        </w:r>
        <w:r w:rsidR="003366A0">
          <w:rPr>
            <w:rFonts w:hint="eastAsia"/>
          </w:rPr>
          <w:t>LCU</w:t>
        </w:r>
        <w:r w:rsidR="003366A0">
          <w:rPr>
            <w:rFonts w:hint="eastAsia"/>
          </w:rPr>
          <w:t>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时，向上扩展到整数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。</w:t>
        </w:r>
        <w:r>
          <w:rPr>
            <w:rFonts w:hint="eastAsia"/>
          </w:rPr>
          <w:t>色</w:t>
        </w:r>
        <w:r w:rsidR="003366A0">
          <w:rPr>
            <w:rFonts w:hint="eastAsia"/>
          </w:rPr>
          <w:t>度水平边界有</w:t>
        </w:r>
        <w:proofErr w:type="spellStart"/>
        <w:r w:rsidR="003366A0">
          <w:rPr>
            <w:rFonts w:hint="eastAsia"/>
          </w:rPr>
          <w:t>edgeHor</w:t>
        </w:r>
      </w:ins>
      <w:ins w:id="1282" w:author="cms" w:date="2016-06-06T16:41:00Z">
        <w:r w:rsidR="00D618A6">
          <w:rPr>
            <w:rFonts w:hint="eastAsia"/>
          </w:rPr>
          <w:t>Cb</w:t>
        </w:r>
      </w:ins>
      <w:proofErr w:type="spellEnd"/>
      <w:ins w:id="1283" w:author="cms" w:date="2016-06-06T16:40:00Z">
        <w:r w:rsidR="003366A0">
          <w:rPr>
            <w:rFonts w:hint="eastAsia"/>
          </w:rPr>
          <w:t>=</w:t>
        </w:r>
      </w:ins>
      <w:proofErr w:type="spellStart"/>
      <w:ins w:id="1284" w:author="cms" w:date="2016-06-06T16:41:00Z">
        <w:r w:rsidR="00D618A6">
          <w:rPr>
            <w:rFonts w:hint="eastAsia"/>
          </w:rPr>
          <w:t>edgeHorY</w:t>
        </w:r>
      </w:ins>
      <w:proofErr w:type="spellEnd"/>
      <w:ins w:id="1285" w:author="cms" w:date="2016-06-06T16:40:00Z">
        <w:r w:rsidR="003366A0">
          <w:rPr>
            <w:rFonts w:hint="eastAsia"/>
          </w:rPr>
          <w:t>/</w:t>
        </w:r>
      </w:ins>
      <w:ins w:id="1286" w:author="cms" w:date="2016-06-06T16:41:00Z">
        <w:r w:rsidR="00D618A6">
          <w:rPr>
            <w:rFonts w:hint="eastAsia"/>
          </w:rPr>
          <w:t>2</w:t>
        </w:r>
      </w:ins>
      <w:ins w:id="1287" w:author="cms" w:date="2016-06-06T16:40:00Z">
        <w:r w:rsidR="003366A0">
          <w:rPr>
            <w:rFonts w:hint="eastAsia"/>
          </w:rPr>
          <w:t>条，每条有</w:t>
        </w:r>
        <w:bookmarkStart w:id="1288" w:name="OLE_LINK11"/>
        <w:bookmarkStart w:id="1289" w:name="OLE_LINK12"/>
        <w:proofErr w:type="spellStart"/>
        <w:r w:rsidR="003366A0">
          <w:rPr>
            <w:rFonts w:hint="eastAsia"/>
          </w:rPr>
          <w:t>pointHor</w:t>
        </w:r>
      </w:ins>
      <w:ins w:id="1290" w:author="cms" w:date="2016-06-06T16:41:00Z">
        <w:r w:rsidR="00D618A6">
          <w:rPr>
            <w:rFonts w:hint="eastAsia"/>
          </w:rPr>
          <w:t>Cb</w:t>
        </w:r>
      </w:ins>
      <w:proofErr w:type="spellEnd"/>
      <w:ins w:id="1291" w:author="cms" w:date="2016-06-06T16:40:00Z">
        <w:r w:rsidR="003366A0">
          <w:rPr>
            <w:rFonts w:hint="eastAsia"/>
          </w:rPr>
          <w:t xml:space="preserve"> </w:t>
        </w:r>
        <w:bookmarkEnd w:id="1288"/>
        <w:bookmarkEnd w:id="1289"/>
        <w:r w:rsidR="003366A0">
          <w:rPr>
            <w:rFonts w:hint="eastAsia"/>
          </w:rPr>
          <w:t>=</w:t>
        </w:r>
      </w:ins>
      <w:ins w:id="1292" w:author="cms" w:date="2016-06-06T16:41:00Z">
        <w:r w:rsidR="00D618A6" w:rsidRPr="00D618A6">
          <w:rPr>
            <w:rFonts w:hint="eastAsia"/>
          </w:rPr>
          <w:t xml:space="preserve"> </w:t>
        </w:r>
        <w:proofErr w:type="spellStart"/>
        <w:r w:rsidR="00D618A6">
          <w:rPr>
            <w:rFonts w:hint="eastAsia"/>
          </w:rPr>
          <w:t>pointHorY</w:t>
        </w:r>
        <w:proofErr w:type="spellEnd"/>
        <w:r w:rsidR="00D618A6">
          <w:rPr>
            <w:rFonts w:hint="eastAsia"/>
          </w:rPr>
          <w:t>/2</w:t>
        </w:r>
      </w:ins>
      <w:ins w:id="1293" w:author="cms" w:date="2016-06-06T16:40:00Z">
        <w:r w:rsidR="003366A0">
          <w:rPr>
            <w:rFonts w:hint="eastAsia"/>
          </w:rPr>
          <w:t>个数值，即不满足</w:t>
        </w:r>
        <w:r w:rsidR="003366A0">
          <w:rPr>
            <w:rFonts w:hint="eastAsia"/>
          </w:rPr>
          <w:t>LCU</w:t>
        </w:r>
        <w:r w:rsidR="003366A0">
          <w:rPr>
            <w:rFonts w:hint="eastAsia"/>
          </w:rPr>
          <w:t>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时，向上扩展到整数</w:t>
        </w:r>
        <w:proofErr w:type="gramStart"/>
        <w:r w:rsidR="003366A0">
          <w:rPr>
            <w:rFonts w:hint="eastAsia"/>
          </w:rPr>
          <w:t>倍</w:t>
        </w:r>
        <w:proofErr w:type="gramEnd"/>
        <w:r w:rsidR="003366A0">
          <w:rPr>
            <w:rFonts w:hint="eastAsia"/>
          </w:rPr>
          <w:t>。色度会相应的减少一半。</w:t>
        </w:r>
      </w:ins>
    </w:p>
    <w:p w:rsidR="00A73AE2" w:rsidRDefault="00A73AE2" w:rsidP="00EB157F">
      <w:pPr>
        <w:ind w:firstLineChars="200" w:firstLine="420"/>
        <w:rPr>
          <w:ins w:id="1294" w:author="cms" w:date="2016-06-06T17:04:00Z"/>
        </w:rPr>
      </w:pPr>
      <w:ins w:id="1295" w:author="cms" w:date="2016-06-06T17:03:00Z">
        <w:r>
          <w:rPr>
            <w:rFonts w:hint="eastAsia"/>
          </w:rPr>
          <w:t>例如：</w:t>
        </w:r>
        <w:r>
          <w:rPr>
            <w:rFonts w:hint="eastAsia"/>
          </w:rPr>
          <w:t>W=832,H=480,L=64</w:t>
        </w:r>
        <w:r>
          <w:rPr>
            <w:rFonts w:hint="eastAsia"/>
          </w:rPr>
          <w:t>时，</w:t>
        </w:r>
      </w:ins>
    </w:p>
    <w:p w:rsidR="00A73AE2" w:rsidRDefault="00A73AE2" w:rsidP="00EB157F">
      <w:pPr>
        <w:ind w:firstLineChars="200" w:firstLine="420"/>
        <w:rPr>
          <w:ins w:id="1296" w:author="cms" w:date="2016-06-06T17:04:00Z"/>
        </w:rPr>
      </w:pPr>
      <w:proofErr w:type="spellStart"/>
      <w:ins w:id="1297" w:author="cms" w:date="2016-06-06T17:03:00Z">
        <w:r>
          <w:rPr>
            <w:rFonts w:hint="eastAsia"/>
          </w:rPr>
          <w:t>edgeVerY</w:t>
        </w:r>
        <w:proofErr w:type="spellEnd"/>
        <w:r>
          <w:rPr>
            <w:rFonts w:hint="eastAsia"/>
          </w:rPr>
          <w:t>=104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pointVerY</w:t>
        </w:r>
        <w:proofErr w:type="spellEnd"/>
        <w:r>
          <w:rPr>
            <w:rFonts w:hint="eastAsia"/>
          </w:rPr>
          <w:t>=512</w:t>
        </w:r>
        <w:r>
          <w:rPr>
            <w:rFonts w:hint="eastAsia"/>
          </w:rPr>
          <w:t>，</w:t>
        </w:r>
      </w:ins>
      <w:proofErr w:type="spellStart"/>
      <w:ins w:id="1298" w:author="cms" w:date="2016-06-06T17:04:00Z">
        <w:r>
          <w:rPr>
            <w:rFonts w:hint="eastAsia"/>
          </w:rPr>
          <w:t>edgeVerCb</w:t>
        </w:r>
      </w:ins>
      <w:proofErr w:type="spellEnd"/>
      <w:ins w:id="1299" w:author="cms" w:date="2016-06-06T17:03:00Z">
        <w:r>
          <w:rPr>
            <w:rFonts w:hint="eastAsia"/>
          </w:rPr>
          <w:t>=52</w:t>
        </w:r>
        <w:r>
          <w:rPr>
            <w:rFonts w:hint="eastAsia"/>
          </w:rPr>
          <w:t>，</w:t>
        </w:r>
      </w:ins>
      <w:proofErr w:type="spellStart"/>
      <w:ins w:id="1300" w:author="cms" w:date="2016-06-06T17:04:00Z">
        <w:r>
          <w:rPr>
            <w:rFonts w:hint="eastAsia"/>
          </w:rPr>
          <w:t>pointVerCb</w:t>
        </w:r>
        <w:proofErr w:type="spellEnd"/>
        <w:r>
          <w:rPr>
            <w:rFonts w:hint="eastAsia"/>
          </w:rPr>
          <w:t>=256</w:t>
        </w:r>
        <w:r>
          <w:rPr>
            <w:rFonts w:hint="eastAsia"/>
          </w:rPr>
          <w:t>；</w:t>
        </w:r>
      </w:ins>
    </w:p>
    <w:p w:rsidR="00A73AE2" w:rsidRPr="004C27F5" w:rsidRDefault="00A73AE2" w:rsidP="00EB157F">
      <w:pPr>
        <w:ind w:firstLineChars="200" w:firstLine="420"/>
        <w:rPr>
          <w:ins w:id="1301" w:author="Liling" w:date="2016-04-05T16:10:00Z"/>
        </w:rPr>
      </w:pPr>
      <w:proofErr w:type="spellStart"/>
      <w:ins w:id="1302" w:author="cms" w:date="2016-06-06T17:04:00Z">
        <w:r>
          <w:rPr>
            <w:rFonts w:hint="eastAsia"/>
          </w:rPr>
          <w:t>edgeHorY</w:t>
        </w:r>
        <w:proofErr w:type="spellEnd"/>
        <w:r>
          <w:rPr>
            <w:rFonts w:hint="eastAsia"/>
          </w:rPr>
          <w:t>=</w:t>
        </w:r>
      </w:ins>
      <w:ins w:id="1303" w:author="cms" w:date="2016-06-06T17:05:00Z">
        <w:r>
          <w:rPr>
            <w:rFonts w:hint="eastAsia"/>
          </w:rPr>
          <w:t>60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pointHorY</w:t>
        </w:r>
        <w:proofErr w:type="spellEnd"/>
        <w:r>
          <w:rPr>
            <w:rFonts w:hint="eastAsia"/>
          </w:rPr>
          <w:t>=832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edgeHorCb</w:t>
        </w:r>
        <w:proofErr w:type="spellEnd"/>
        <w:r>
          <w:rPr>
            <w:rFonts w:hint="eastAsia"/>
          </w:rPr>
          <w:t>=30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pointHorCb</w:t>
        </w:r>
        <w:proofErr w:type="spellEnd"/>
        <w:r>
          <w:rPr>
            <w:rFonts w:hint="eastAsia"/>
          </w:rPr>
          <w:t>=416</w:t>
        </w:r>
        <w:r>
          <w:rPr>
            <w:rFonts w:hint="eastAsia"/>
          </w:rPr>
          <w:t>；</w:t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1134"/>
        <w:gridCol w:w="709"/>
        <w:gridCol w:w="3169"/>
      </w:tblGrid>
      <w:tr w:rsidR="00EB157F" w:rsidTr="003865D4">
        <w:trPr>
          <w:trHeight w:val="375"/>
          <w:jc w:val="center"/>
          <w:ins w:id="1304" w:author="Liling" w:date="2016-04-05T16:10:00Z"/>
        </w:trPr>
        <w:tc>
          <w:tcPr>
            <w:tcW w:w="959" w:type="dxa"/>
            <w:shd w:val="clear" w:color="auto" w:fill="95B3D7"/>
          </w:tcPr>
          <w:p w:rsidR="00EB157F" w:rsidRDefault="00EB157F" w:rsidP="003865D4">
            <w:pPr>
              <w:jc w:val="center"/>
              <w:rPr>
                <w:ins w:id="1305" w:author="Liling" w:date="2016-04-05T16:10:00Z"/>
              </w:rPr>
            </w:pPr>
            <w:ins w:id="1306" w:author="Liling" w:date="2016-04-05T16:10:00Z">
              <w:r>
                <w:rPr>
                  <w:rFonts w:hint="eastAsia"/>
                </w:rPr>
                <w:t>行号</w:t>
              </w:r>
            </w:ins>
          </w:p>
        </w:tc>
        <w:tc>
          <w:tcPr>
            <w:tcW w:w="2551" w:type="dxa"/>
            <w:shd w:val="clear" w:color="auto" w:fill="95B3D7"/>
          </w:tcPr>
          <w:p w:rsidR="00EB157F" w:rsidRDefault="00EB157F" w:rsidP="003865D4">
            <w:pPr>
              <w:rPr>
                <w:ins w:id="1307" w:author="Liling" w:date="2016-04-05T16:10:00Z"/>
              </w:rPr>
            </w:pPr>
            <w:ins w:id="1308" w:author="Liling" w:date="2016-04-05T16:10:00Z">
              <w:r>
                <w:rPr>
                  <w:rFonts w:hint="eastAsia"/>
                </w:rPr>
                <w:t>信号</w:t>
              </w:r>
            </w:ins>
          </w:p>
        </w:tc>
        <w:tc>
          <w:tcPr>
            <w:tcW w:w="1134" w:type="dxa"/>
            <w:shd w:val="clear" w:color="auto" w:fill="95B3D7"/>
          </w:tcPr>
          <w:p w:rsidR="00EB157F" w:rsidRDefault="00EB157F" w:rsidP="003865D4">
            <w:pPr>
              <w:rPr>
                <w:ins w:id="1309" w:author="Liling" w:date="2016-04-05T16:10:00Z"/>
              </w:rPr>
            </w:pPr>
            <w:proofErr w:type="gramStart"/>
            <w:ins w:id="1310" w:author="Liling" w:date="2016-04-05T16:10:00Z">
              <w:r>
                <w:rPr>
                  <w:rFonts w:hint="eastAsia"/>
                </w:rPr>
                <w:t>位宽</w:t>
              </w:r>
              <w:proofErr w:type="gramEnd"/>
              <w:r>
                <w:rPr>
                  <w:rFonts w:hint="eastAsia"/>
                </w:rPr>
                <w:t>(bits)</w:t>
              </w:r>
            </w:ins>
          </w:p>
        </w:tc>
        <w:tc>
          <w:tcPr>
            <w:tcW w:w="709" w:type="dxa"/>
            <w:shd w:val="clear" w:color="auto" w:fill="95B3D7"/>
          </w:tcPr>
          <w:p w:rsidR="00EB157F" w:rsidRDefault="00EB157F" w:rsidP="003865D4">
            <w:pPr>
              <w:rPr>
                <w:ins w:id="1311" w:author="Liling" w:date="2016-04-05T16:10:00Z"/>
              </w:rPr>
            </w:pPr>
            <w:ins w:id="1312" w:author="Liling" w:date="2016-04-05T16:10:00Z">
              <w:r>
                <w:rPr>
                  <w:rFonts w:hint="eastAsia"/>
                </w:rPr>
                <w:t>个数</w:t>
              </w:r>
            </w:ins>
          </w:p>
        </w:tc>
        <w:tc>
          <w:tcPr>
            <w:tcW w:w="3169" w:type="dxa"/>
            <w:shd w:val="clear" w:color="auto" w:fill="95B3D7"/>
          </w:tcPr>
          <w:p w:rsidR="00EB157F" w:rsidRDefault="00EB157F" w:rsidP="003865D4">
            <w:pPr>
              <w:rPr>
                <w:ins w:id="1313" w:author="Liling" w:date="2016-04-05T16:10:00Z"/>
              </w:rPr>
            </w:pPr>
            <w:ins w:id="1314" w:author="Liling" w:date="2016-04-05T16:10:00Z">
              <w:r>
                <w:rPr>
                  <w:rFonts w:hint="eastAsia"/>
                </w:rPr>
                <w:t>描述</w:t>
              </w:r>
            </w:ins>
          </w:p>
        </w:tc>
      </w:tr>
      <w:tr w:rsidR="00EB157F" w:rsidDel="00E07E31" w:rsidTr="003865D4">
        <w:trPr>
          <w:trHeight w:val="386"/>
          <w:jc w:val="center"/>
          <w:ins w:id="1315" w:author="Liling" w:date="2016-04-05T16:10:00Z"/>
          <w:del w:id="1316" w:author="cms" w:date="2016-06-06T15:35:00Z"/>
        </w:trPr>
        <w:tc>
          <w:tcPr>
            <w:tcW w:w="959" w:type="dxa"/>
            <w:shd w:val="clear" w:color="auto" w:fill="F2F2F2"/>
          </w:tcPr>
          <w:p w:rsidR="00EB157F" w:rsidDel="00E07E31" w:rsidRDefault="00EB157F" w:rsidP="003865D4">
            <w:pPr>
              <w:jc w:val="center"/>
              <w:rPr>
                <w:ins w:id="1317" w:author="Liling" w:date="2016-04-05T16:10:00Z"/>
                <w:del w:id="1318" w:author="cms" w:date="2016-06-06T15:35:00Z"/>
              </w:rPr>
            </w:pPr>
            <w:ins w:id="1319" w:author="Liling" w:date="2016-04-05T16:10:00Z">
              <w:del w:id="1320" w:author="cms" w:date="2016-06-06T15:35:00Z">
                <w:r w:rsidDel="00E07E31">
                  <w:rPr>
                    <w:rFonts w:hint="eastAsia"/>
                  </w:rPr>
                  <w:delText>0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Del="00E07E31" w:rsidRDefault="00EB157F" w:rsidP="003865D4">
            <w:pPr>
              <w:rPr>
                <w:ins w:id="1321" w:author="Liling" w:date="2016-04-05T16:10:00Z"/>
                <w:del w:id="1322" w:author="cms" w:date="2016-06-06T15:35:00Z"/>
              </w:rPr>
            </w:pPr>
            <w:ins w:id="1323" w:author="Liling" w:date="2016-04-05T16:10:00Z">
              <w:del w:id="1324" w:author="cms" w:date="2016-06-06T15:35:00Z"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_addr</w:delText>
                </w:r>
              </w:del>
            </w:ins>
          </w:p>
        </w:tc>
        <w:tc>
          <w:tcPr>
            <w:tcW w:w="1134" w:type="dxa"/>
            <w:shd w:val="clear" w:color="auto" w:fill="F2F2F2"/>
          </w:tcPr>
          <w:p w:rsidR="00EB157F" w:rsidDel="00E07E31" w:rsidRDefault="00EB157F" w:rsidP="003865D4">
            <w:pPr>
              <w:rPr>
                <w:ins w:id="1325" w:author="Liling" w:date="2016-04-05T16:10:00Z"/>
                <w:del w:id="1326" w:author="cms" w:date="2016-06-06T15:35:00Z"/>
              </w:rPr>
            </w:pPr>
            <w:ins w:id="1327" w:author="Liling" w:date="2016-04-05T16:10:00Z">
              <w:del w:id="1328" w:author="cms" w:date="2016-06-06T15:35:00Z">
                <w:r w:rsidDel="00E07E31">
                  <w:delText>32</w:delText>
                </w:r>
              </w:del>
            </w:ins>
          </w:p>
        </w:tc>
        <w:tc>
          <w:tcPr>
            <w:tcW w:w="709" w:type="dxa"/>
            <w:shd w:val="clear" w:color="auto" w:fill="F2F2F2"/>
          </w:tcPr>
          <w:p w:rsidR="00EB157F" w:rsidDel="00E07E31" w:rsidRDefault="00EB157F" w:rsidP="003865D4">
            <w:pPr>
              <w:rPr>
                <w:ins w:id="1329" w:author="Liling" w:date="2016-04-05T16:10:00Z"/>
                <w:del w:id="1330" w:author="cms" w:date="2016-06-06T15:35:00Z"/>
              </w:rPr>
            </w:pPr>
            <w:ins w:id="1331" w:author="Liling" w:date="2016-04-05T16:10:00Z">
              <w:del w:id="1332" w:author="cms" w:date="2016-06-06T15:35:00Z">
                <w:r w:rsidDel="00E07E31">
                  <w:delText>1</w:delText>
                </w:r>
              </w:del>
            </w:ins>
          </w:p>
        </w:tc>
        <w:tc>
          <w:tcPr>
            <w:tcW w:w="3169" w:type="dxa"/>
            <w:shd w:val="clear" w:color="auto" w:fill="F2F2F2"/>
          </w:tcPr>
          <w:p w:rsidR="00EB157F" w:rsidDel="00E07E31" w:rsidRDefault="00EB157F" w:rsidP="003865D4">
            <w:pPr>
              <w:rPr>
                <w:ins w:id="1333" w:author="Liling" w:date="2016-04-05T16:10:00Z"/>
                <w:del w:id="1334" w:author="cms" w:date="2016-06-06T15:35:00Z"/>
              </w:rPr>
            </w:pPr>
            <w:ins w:id="1335" w:author="Liling" w:date="2016-04-05T16:10:00Z">
              <w:del w:id="1336" w:author="cms" w:date="2016-06-06T15:35:00Z">
                <w:r w:rsidDel="00E07E31">
                  <w:delText>当前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rPr>
                    <w:rFonts w:hint="eastAsia"/>
                  </w:rPr>
                  <w:delText>在图像中的</w:delText>
                </w:r>
                <w:r w:rsidDel="00E07E31">
                  <w:delText>位置，</w:delText>
                </w:r>
                <w:r w:rsidDel="00E07E31">
                  <w:delText>{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 xml:space="preserve">addr_y&gt;&gt;4, </w:delText>
                </w:r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addr_x&gt;&gt;4}</w:delText>
                </w:r>
                <w:r w:rsidDel="00E07E31">
                  <w:delText>，各占</w:delText>
                </w:r>
                <w:r w:rsidDel="00E07E31">
                  <w:delText>16bits</w:delText>
                </w:r>
                <w:r w:rsidDel="00E07E31">
                  <w:delText>。</w:delText>
                </w:r>
              </w:del>
            </w:ins>
          </w:p>
          <w:p w:rsidR="00EB157F" w:rsidDel="00E07E31" w:rsidRDefault="00EB157F" w:rsidP="003865D4">
            <w:pPr>
              <w:rPr>
                <w:ins w:id="1337" w:author="Liling" w:date="2016-04-05T16:10:00Z"/>
                <w:del w:id="1338" w:author="cms" w:date="2016-06-06T15:35:00Z"/>
              </w:rPr>
            </w:pPr>
            <w:ins w:id="1339" w:author="Liling" w:date="2016-04-05T16:10:00Z">
              <w:del w:id="1340" w:author="cms" w:date="2016-06-06T15:35:00Z">
                <w:r w:rsidDel="00E07E31">
                  <w:rPr>
                    <w:rFonts w:hint="eastAsia"/>
                  </w:rPr>
                  <w:delText>LCU</w:delText>
                </w:r>
                <w:r w:rsidDel="00E07E31">
                  <w:delText>addr_y</w:delText>
                </w:r>
                <w:r w:rsidDel="00E07E31">
                  <w:rPr>
                    <w:rFonts w:hint="eastAsia"/>
                  </w:rPr>
                  <w:delText>，</w:delText>
                </w:r>
                <w:r w:rsidDel="00E07E31">
                  <w:rPr>
                    <w:rFonts w:hint="eastAsia"/>
                  </w:rPr>
                  <w:delText>L</w:delText>
                </w:r>
                <w:r w:rsidDel="00E07E31">
                  <w:delText>CUaddr_x</w:delText>
                </w:r>
                <w:r w:rsidDel="00E07E31">
                  <w:rPr>
                    <w:rFonts w:hint="eastAsia"/>
                  </w:rPr>
                  <w:delText>表示</w:delText>
                </w:r>
                <w:r w:rsidDel="00E07E31">
                  <w:delText>像素点坐标。</w:delText>
                </w:r>
              </w:del>
            </w:ins>
          </w:p>
        </w:tc>
      </w:tr>
      <w:tr w:rsidR="00EB157F" w:rsidDel="009B2636" w:rsidTr="003865D4">
        <w:trPr>
          <w:trHeight w:val="386"/>
          <w:jc w:val="center"/>
          <w:ins w:id="1341" w:author="Liling" w:date="2016-04-05T16:10:00Z"/>
          <w:del w:id="1342" w:author="cms" w:date="2016-06-06T16:34:00Z"/>
        </w:trPr>
        <w:tc>
          <w:tcPr>
            <w:tcW w:w="959" w:type="dxa"/>
            <w:shd w:val="clear" w:color="auto" w:fill="F2F2F2"/>
          </w:tcPr>
          <w:p w:rsidR="00EB157F" w:rsidDel="009B2636" w:rsidRDefault="00EB157F" w:rsidP="003865D4">
            <w:pPr>
              <w:jc w:val="center"/>
              <w:rPr>
                <w:ins w:id="1343" w:author="Liling" w:date="2016-04-05T16:10:00Z"/>
                <w:del w:id="1344" w:author="cms" w:date="2016-06-06T16:34:00Z"/>
              </w:rPr>
            </w:pPr>
            <w:ins w:id="1345" w:author="Liling" w:date="2016-04-05T16:10:00Z">
              <w:del w:id="1346" w:author="cms" w:date="2016-06-06T16:34:00Z">
                <w:r w:rsidDel="009B2636">
                  <w:rPr>
                    <w:rFonts w:hint="eastAsia"/>
                  </w:rPr>
                  <w:delText>1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Del="009B2636" w:rsidRDefault="00EB157F" w:rsidP="003865D4">
            <w:pPr>
              <w:rPr>
                <w:ins w:id="1347" w:author="Liling" w:date="2016-04-05T16:10:00Z"/>
                <w:del w:id="1348" w:author="cms" w:date="2016-06-06T16:34:00Z"/>
              </w:rPr>
            </w:pPr>
            <w:ins w:id="1349" w:author="Liling" w:date="2016-04-05T16:10:00Z">
              <w:del w:id="1350" w:author="cms" w:date="2016-06-06T16:34:00Z">
                <w:r w:rsidDel="009B2636">
                  <w:delText>Slice_num</w:delText>
                </w:r>
              </w:del>
            </w:ins>
          </w:p>
        </w:tc>
        <w:tc>
          <w:tcPr>
            <w:tcW w:w="1134" w:type="dxa"/>
            <w:shd w:val="clear" w:color="auto" w:fill="F2F2F2"/>
          </w:tcPr>
          <w:p w:rsidR="00EB157F" w:rsidDel="009B2636" w:rsidRDefault="00EB157F" w:rsidP="003865D4">
            <w:pPr>
              <w:rPr>
                <w:ins w:id="1351" w:author="Liling" w:date="2016-04-05T16:10:00Z"/>
                <w:del w:id="1352" w:author="cms" w:date="2016-06-06T16:34:00Z"/>
              </w:rPr>
            </w:pPr>
            <w:ins w:id="1353" w:author="Liling" w:date="2016-04-05T16:10:00Z">
              <w:del w:id="1354" w:author="cms" w:date="2016-06-06T16:34:00Z">
                <w:r w:rsidDel="009B2636">
                  <w:delText>32</w:delText>
                </w:r>
              </w:del>
            </w:ins>
          </w:p>
        </w:tc>
        <w:tc>
          <w:tcPr>
            <w:tcW w:w="709" w:type="dxa"/>
            <w:shd w:val="clear" w:color="auto" w:fill="F2F2F2"/>
          </w:tcPr>
          <w:p w:rsidR="00EB157F" w:rsidDel="009B2636" w:rsidRDefault="00EB157F" w:rsidP="003865D4">
            <w:pPr>
              <w:rPr>
                <w:ins w:id="1355" w:author="Liling" w:date="2016-04-05T16:10:00Z"/>
                <w:del w:id="1356" w:author="cms" w:date="2016-06-06T16:34:00Z"/>
              </w:rPr>
            </w:pPr>
            <w:ins w:id="1357" w:author="Liling" w:date="2016-04-05T16:10:00Z">
              <w:del w:id="1358" w:author="cms" w:date="2016-06-06T16:34:00Z">
                <w:r w:rsidDel="009B2636">
                  <w:delText>1</w:delText>
                </w:r>
              </w:del>
            </w:ins>
          </w:p>
        </w:tc>
        <w:tc>
          <w:tcPr>
            <w:tcW w:w="3169" w:type="dxa"/>
            <w:shd w:val="clear" w:color="auto" w:fill="F2F2F2"/>
          </w:tcPr>
          <w:p w:rsidR="00EB157F" w:rsidDel="009B2636" w:rsidRDefault="00EB157F" w:rsidP="003865D4">
            <w:pPr>
              <w:rPr>
                <w:ins w:id="1359" w:author="Liling" w:date="2016-04-05T16:10:00Z"/>
                <w:del w:id="1360" w:author="cms" w:date="2016-06-06T16:34:00Z"/>
              </w:rPr>
            </w:pPr>
            <w:ins w:id="1361" w:author="Liling" w:date="2016-04-05T16:10:00Z">
              <w:del w:id="1362" w:author="cms" w:date="2016-06-06T16:34:00Z">
                <w:r w:rsidDel="009B2636">
                  <w:delText>当前</w:delText>
                </w:r>
                <w:r w:rsidDel="009B2636">
                  <w:rPr>
                    <w:rFonts w:hint="eastAsia"/>
                  </w:rPr>
                  <w:delText>LCU</w:delText>
                </w:r>
                <w:r w:rsidDel="009B2636">
                  <w:delText>所在的</w:delText>
                </w:r>
                <w:r w:rsidDel="009B2636">
                  <w:delText>slice</w:delText>
                </w:r>
                <w:r w:rsidDel="009B2636">
                  <w:delText>号</w:delText>
                </w:r>
              </w:del>
            </w:ins>
          </w:p>
        </w:tc>
      </w:tr>
      <w:tr w:rsidR="00EB157F" w:rsidTr="003865D4">
        <w:trPr>
          <w:trHeight w:val="386"/>
          <w:jc w:val="center"/>
          <w:ins w:id="1363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EB157F" w:rsidP="00434737">
            <w:pPr>
              <w:jc w:val="center"/>
              <w:rPr>
                <w:ins w:id="1364" w:author="Liling" w:date="2016-04-05T16:10:00Z"/>
              </w:rPr>
            </w:pPr>
            <w:ins w:id="1365" w:author="Liling" w:date="2016-04-05T16:10:00Z">
              <w:del w:id="1366" w:author="cms" w:date="2016-06-06T16:34:00Z">
                <w:r w:rsidDel="009B2636">
                  <w:rPr>
                    <w:rFonts w:hint="eastAsia"/>
                  </w:rPr>
                  <w:delText>2</w:delText>
                </w:r>
              </w:del>
              <w:del w:id="1367" w:author="cms" w:date="2016-06-06T16:35:00Z">
                <w:r w:rsidDel="00903336">
                  <w:delText>:</w:delText>
                </w:r>
              </w:del>
            </w:ins>
            <w:ins w:id="1368" w:author="Liling" w:date="2016-04-05T16:14:00Z">
              <w:del w:id="1369" w:author="cms" w:date="2016-06-06T16:35:00Z">
                <w:r w:rsidR="00434737" w:rsidDel="00903336">
                  <w:delText>513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3865D4">
            <w:pPr>
              <w:rPr>
                <w:ins w:id="1370" w:author="Liling" w:date="2016-04-05T16:10:00Z"/>
              </w:rPr>
            </w:pPr>
            <w:proofErr w:type="spellStart"/>
            <w:ins w:id="1371" w:author="Liling" w:date="2016-04-05T16:10:00Z">
              <w:r>
                <w:rPr>
                  <w:rFonts w:hint="eastAsia"/>
                </w:rPr>
                <w:t>bs_vertical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3865D4">
            <w:pPr>
              <w:rPr>
                <w:ins w:id="1372" w:author="Liling" w:date="2016-04-05T16:10:00Z"/>
              </w:rPr>
            </w:pPr>
            <w:ins w:id="1373" w:author="Liling" w:date="2016-04-05T16:10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3865D4">
            <w:pPr>
              <w:rPr>
                <w:ins w:id="1374" w:author="Liling" w:date="2016-04-05T16:10:00Z"/>
              </w:rPr>
            </w:pPr>
            <w:ins w:id="1375" w:author="Liling" w:date="2016-04-05T16:10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B97F47" w:rsidRDefault="00EB157F" w:rsidP="003865D4">
            <w:pPr>
              <w:rPr>
                <w:ins w:id="1376" w:author="cms" w:date="2016-06-06T16:40:00Z"/>
              </w:rPr>
            </w:pPr>
            <w:ins w:id="1377" w:author="Liling" w:date="2016-04-05T16:10:00Z">
              <w:del w:id="1378" w:author="cms" w:date="2016-06-06T16:35:00Z">
                <w:r w:rsidDel="00903336">
                  <w:delText>当前</w:delText>
                </w:r>
                <w:r w:rsidDel="00903336">
                  <w:rPr>
                    <w:rFonts w:hint="eastAsia"/>
                  </w:rPr>
                  <w:delText>LCU</w:delText>
                </w:r>
              </w:del>
            </w:ins>
            <w:ins w:id="1379" w:author="cms" w:date="2016-06-06T10:12:00Z">
              <w:r w:rsidR="00730F11">
                <w:rPr>
                  <w:rFonts w:hint="eastAsia"/>
                </w:rPr>
                <w:t>亮度</w:t>
              </w:r>
            </w:ins>
            <w:ins w:id="1380" w:author="cms" w:date="2016-06-06T10:13:00Z">
              <w:r w:rsidR="00546613">
                <w:rPr>
                  <w:rFonts w:hint="eastAsia"/>
                </w:rPr>
                <w:t>Y</w:t>
              </w:r>
            </w:ins>
            <w:ins w:id="1381" w:author="Liling" w:date="2016-04-05T16:10:00Z">
              <w:del w:id="1382" w:author="cms" w:date="2016-06-06T16:35:00Z">
                <w:r w:rsidDel="00903336">
                  <w:delText>的</w:delText>
                </w:r>
              </w:del>
              <w:r>
                <w:rPr>
                  <w:rFonts w:hint="eastAsia"/>
                </w:rPr>
                <w:t>垂直</w:t>
              </w:r>
              <w:r>
                <w:t>方向的</w:t>
              </w:r>
              <w:r>
                <w:t>BS</w:t>
              </w:r>
              <w:r>
                <w:t>值，从上到下，</w:t>
              </w:r>
              <w:r>
                <w:rPr>
                  <w:rFonts w:hint="eastAsia"/>
                </w:rPr>
                <w:t>从</w:t>
              </w:r>
              <w:r>
                <w:t>左到右</w:t>
              </w:r>
            </w:ins>
            <w:ins w:id="1383" w:author="cms" w:date="2016-06-06T16:39:00Z">
              <w:r w:rsidR="006E75E2">
                <w:rPr>
                  <w:rFonts w:hint="eastAsia"/>
                </w:rPr>
                <w:t>。</w:t>
              </w:r>
            </w:ins>
          </w:p>
          <w:p w:rsidR="00EB157F" w:rsidRDefault="006E75E2" w:rsidP="003865D4">
            <w:pPr>
              <w:rPr>
                <w:ins w:id="1384" w:author="Liling" w:date="2016-04-05T16:10:00Z"/>
              </w:rPr>
            </w:pPr>
            <w:proofErr w:type="spellStart"/>
            <w:ins w:id="1385" w:author="cms" w:date="2016-06-06T16:40:00Z">
              <w:r>
                <w:rPr>
                  <w:rFonts w:hint="eastAsia"/>
                </w:rPr>
                <w:t>pointVerY</w:t>
              </w:r>
              <w:proofErr w:type="spellEnd"/>
              <w:r>
                <w:rPr>
                  <w:rFonts w:hint="eastAsia"/>
                </w:rPr>
                <w:t>*</w:t>
              </w:r>
            </w:ins>
            <w:proofErr w:type="spellStart"/>
            <w:ins w:id="1386" w:author="cms" w:date="2016-06-06T16:39:00Z">
              <w:r>
                <w:rPr>
                  <w:rFonts w:hint="eastAsia"/>
                </w:rPr>
                <w:t>edgeVerY</w:t>
              </w:r>
            </w:ins>
            <w:proofErr w:type="spellEnd"/>
            <w:proofErr w:type="gramStart"/>
            <w:ins w:id="1387" w:author="cms" w:date="2016-06-06T16:40:00Z"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EB157F" w:rsidTr="003865D4">
        <w:trPr>
          <w:trHeight w:val="386"/>
          <w:jc w:val="center"/>
          <w:ins w:id="1388" w:author="Liling" w:date="2016-04-05T16:10:00Z"/>
        </w:trPr>
        <w:tc>
          <w:tcPr>
            <w:tcW w:w="959" w:type="dxa"/>
            <w:shd w:val="clear" w:color="auto" w:fill="F2F2F2"/>
          </w:tcPr>
          <w:p w:rsidR="00EB157F" w:rsidRDefault="00434737" w:rsidP="00434737">
            <w:pPr>
              <w:jc w:val="center"/>
              <w:rPr>
                <w:ins w:id="1389" w:author="Liling" w:date="2016-04-05T16:10:00Z"/>
              </w:rPr>
            </w:pPr>
            <w:ins w:id="1390" w:author="Liling" w:date="2016-04-05T16:14:00Z">
              <w:del w:id="1391" w:author="cms" w:date="2016-06-06T16:35:00Z">
                <w:r w:rsidDel="00903336">
                  <w:delText>514</w:delText>
                </w:r>
              </w:del>
            </w:ins>
            <w:ins w:id="1392" w:author="Liling" w:date="2016-04-05T16:10:00Z">
              <w:del w:id="1393" w:author="cms" w:date="2016-06-06T16:35:00Z">
                <w:r w:rsidR="00EB157F" w:rsidDel="00903336">
                  <w:rPr>
                    <w:rFonts w:hint="eastAsia"/>
                  </w:rPr>
                  <w:delText>:</w:delText>
                </w:r>
              </w:del>
            </w:ins>
            <w:ins w:id="1394" w:author="Liling" w:date="2016-04-05T16:14:00Z">
              <w:del w:id="1395" w:author="cms" w:date="2016-06-06T16:35:00Z">
                <w:r w:rsidDel="00903336">
                  <w:delText>1025</w:delText>
                </w:r>
              </w:del>
            </w:ins>
          </w:p>
        </w:tc>
        <w:tc>
          <w:tcPr>
            <w:tcW w:w="2551" w:type="dxa"/>
            <w:shd w:val="clear" w:color="auto" w:fill="F2F2F2"/>
          </w:tcPr>
          <w:p w:rsidR="00EB157F" w:rsidRDefault="00EB157F" w:rsidP="003865D4">
            <w:pPr>
              <w:rPr>
                <w:ins w:id="1396" w:author="Liling" w:date="2016-04-05T16:10:00Z"/>
              </w:rPr>
            </w:pPr>
            <w:proofErr w:type="spellStart"/>
            <w:ins w:id="1397" w:author="Liling" w:date="2016-04-05T16:10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EB157F" w:rsidRDefault="00EB157F" w:rsidP="003865D4">
            <w:pPr>
              <w:rPr>
                <w:ins w:id="1398" w:author="Liling" w:date="2016-04-05T16:10:00Z"/>
              </w:rPr>
            </w:pPr>
            <w:ins w:id="1399" w:author="Liling" w:date="2016-04-05T16:10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EB157F" w:rsidRDefault="00EB157F" w:rsidP="003865D4">
            <w:pPr>
              <w:rPr>
                <w:ins w:id="1400" w:author="Liling" w:date="2016-04-05T16:10:00Z"/>
              </w:rPr>
            </w:pPr>
            <w:ins w:id="1401" w:author="Liling" w:date="2016-04-05T16:1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EB157F" w:rsidRDefault="00EB157F" w:rsidP="003865D4">
            <w:pPr>
              <w:rPr>
                <w:ins w:id="1402" w:author="cms" w:date="2016-06-06T16:40:00Z"/>
              </w:rPr>
            </w:pPr>
            <w:ins w:id="1403" w:author="Liling" w:date="2016-04-05T16:10:00Z">
              <w:del w:id="1404" w:author="cms" w:date="2016-06-06T16:35:00Z">
                <w:r w:rsidDel="00903336">
                  <w:delText>当前</w:delText>
                </w:r>
                <w:r w:rsidDel="00903336">
                  <w:rPr>
                    <w:rFonts w:hint="eastAsia"/>
                  </w:rPr>
                  <w:delText>LCU</w:delText>
                </w:r>
              </w:del>
            </w:ins>
            <w:ins w:id="1405" w:author="cms" w:date="2016-06-06T10:12:00Z">
              <w:r w:rsidR="00730F11">
                <w:rPr>
                  <w:rFonts w:hint="eastAsia"/>
                </w:rPr>
                <w:t>亮度</w:t>
              </w:r>
            </w:ins>
            <w:ins w:id="1406" w:author="cms" w:date="2016-06-06T10:13:00Z">
              <w:r w:rsidR="00546613">
                <w:rPr>
                  <w:rFonts w:hint="eastAsia"/>
                </w:rPr>
                <w:t>Y</w:t>
              </w:r>
            </w:ins>
            <w:ins w:id="1407" w:author="Liling" w:date="2016-04-05T16:10:00Z">
              <w:del w:id="1408" w:author="cms" w:date="2016-06-06T16:35:00Z">
                <w:r w:rsidDel="00903336">
                  <w:delText>的</w:delText>
                </w:r>
              </w:del>
            </w:ins>
            <w:ins w:id="1409" w:author="cms" w:date="2016-06-06T10:13:00Z">
              <w:r w:rsidR="00730F11">
                <w:rPr>
                  <w:rFonts w:hint="eastAsia"/>
                </w:rPr>
                <w:t>水平</w:t>
              </w:r>
            </w:ins>
            <w:ins w:id="1410" w:author="Liling" w:date="2016-04-05T16:10:00Z">
              <w:del w:id="1411" w:author="cms" w:date="2016-06-06T10:13:00Z">
                <w:r w:rsidDel="00730F11">
                  <w:rPr>
                    <w:rFonts w:hint="eastAsia"/>
                  </w:rPr>
                  <w:delText>垂直</w:delText>
                </w:r>
              </w:del>
              <w:r>
                <w:t>方向的</w:t>
              </w:r>
              <w:r>
                <w:t>BS</w:t>
              </w:r>
              <w:r>
                <w:t>值，</w:t>
              </w:r>
              <w:r>
                <w:rPr>
                  <w:rFonts w:hint="eastAsia"/>
                </w:rPr>
                <w:t>从</w:t>
              </w:r>
              <w:r>
                <w:t>左到右，从上到下</w:t>
              </w:r>
            </w:ins>
            <w:ins w:id="1412" w:author="cms" w:date="2016-06-06T16:40:00Z">
              <w:r w:rsidR="00B97F47">
                <w:t>。</w:t>
              </w:r>
            </w:ins>
          </w:p>
          <w:p w:rsidR="00B97F47" w:rsidRDefault="00B97F47" w:rsidP="003865D4">
            <w:pPr>
              <w:rPr>
                <w:ins w:id="1413" w:author="Liling" w:date="2016-04-05T16:10:00Z"/>
              </w:rPr>
            </w:pPr>
            <w:proofErr w:type="spellStart"/>
            <w:ins w:id="1414" w:author="cms" w:date="2016-06-06T16:40:00Z">
              <w:r>
                <w:rPr>
                  <w:rFonts w:hint="eastAsia"/>
                </w:rPr>
                <w:t>pointHorY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edgeHorY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415" w:author="cms" w:date="2016-06-06T10:11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16" w:author="cms" w:date="2016-06-06T10:11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17" w:author="cms" w:date="2016-06-06T10:11:00Z"/>
              </w:rPr>
            </w:pPr>
            <w:proofErr w:type="spellStart"/>
            <w:ins w:id="1418" w:author="cms" w:date="2016-06-06T10:12:00Z">
              <w:r>
                <w:rPr>
                  <w:rFonts w:hint="eastAsia"/>
                </w:rPr>
                <w:t>bs_vertical</w:t>
              </w:r>
            </w:ins>
            <w:proofErr w:type="spellEnd"/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19" w:author="cms" w:date="2016-06-06T10:11:00Z"/>
              </w:rPr>
            </w:pPr>
            <w:ins w:id="1420" w:author="cms" w:date="2016-06-06T10:12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21" w:author="cms" w:date="2016-06-06T10:11:00Z"/>
              </w:rPr>
            </w:pPr>
            <w:ins w:id="1422" w:author="cms" w:date="2016-06-06T10:12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424310" w:rsidRDefault="003D4508" w:rsidP="00424310">
            <w:pPr>
              <w:rPr>
                <w:ins w:id="1423" w:author="cms" w:date="2016-06-06T16:41:00Z"/>
              </w:rPr>
            </w:pPr>
            <w:ins w:id="1424" w:author="cms" w:date="2016-06-06T10:13:00Z">
              <w:r>
                <w:rPr>
                  <w:rFonts w:hint="eastAsia"/>
                </w:rPr>
                <w:t>色度</w:t>
              </w:r>
            </w:ins>
            <w:ins w:id="1425" w:author="cms" w:date="2016-06-06T10:12:00Z">
              <w:r w:rsidR="00730F11">
                <w:t>的</w:t>
              </w:r>
              <w:r w:rsidR="00730F11">
                <w:rPr>
                  <w:rFonts w:hint="eastAsia"/>
                </w:rPr>
                <w:t>垂直</w:t>
              </w:r>
              <w:r w:rsidR="00730F11">
                <w:t>方向的</w:t>
              </w:r>
              <w:r w:rsidR="00730F11">
                <w:t>BS</w:t>
              </w:r>
              <w:r w:rsidR="00730F11">
                <w:t>值，从上到下，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</w:t>
              </w:r>
            </w:ins>
            <w:ins w:id="1426" w:author="cms" w:date="2016-06-06T16:41:00Z">
              <w:r w:rsidR="00424310">
                <w:rPr>
                  <w:rFonts w:hint="eastAsia"/>
                </w:rPr>
                <w:t>。</w:t>
              </w:r>
            </w:ins>
          </w:p>
          <w:p w:rsidR="00730F11" w:rsidRDefault="00424310">
            <w:pPr>
              <w:rPr>
                <w:ins w:id="1427" w:author="cms" w:date="2016-06-06T10:11:00Z"/>
              </w:rPr>
            </w:pPr>
            <w:proofErr w:type="spellStart"/>
            <w:ins w:id="1428" w:author="cms" w:date="2016-06-06T16:41:00Z">
              <w:r>
                <w:rPr>
                  <w:rFonts w:hint="eastAsia"/>
                </w:rPr>
                <w:t>pointVer</w:t>
              </w:r>
              <w:r w:rsidR="003A70BA">
                <w:rPr>
                  <w:rFonts w:hint="eastAsia"/>
                </w:rPr>
                <w:t>Cb</w:t>
              </w:r>
              <w:proofErr w:type="spellEnd"/>
              <w:r>
                <w:rPr>
                  <w:rFonts w:hint="eastAsia"/>
                </w:rPr>
                <w:t>*</w:t>
              </w:r>
              <w:proofErr w:type="spellStart"/>
              <w:r>
                <w:rPr>
                  <w:rFonts w:hint="eastAsia"/>
                </w:rPr>
                <w:t>edgeVer</w:t>
              </w:r>
              <w:r w:rsidR="003A70BA">
                <w:rPr>
                  <w:rFonts w:hint="eastAsia"/>
                </w:rPr>
                <w:t>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429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30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31" w:author="cms" w:date="2016-06-06T10:12:00Z"/>
              </w:rPr>
            </w:pPr>
            <w:proofErr w:type="spellStart"/>
            <w:ins w:id="1432" w:author="cms" w:date="2016-06-06T10:12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33" w:author="cms" w:date="2016-06-06T10:12:00Z"/>
              </w:rPr>
            </w:pPr>
            <w:ins w:id="1434" w:author="cms" w:date="2016-06-06T10:12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35" w:author="cms" w:date="2016-06-06T10:12:00Z"/>
              </w:rPr>
            </w:pPr>
            <w:ins w:id="1436" w:author="cms" w:date="2016-06-06T10:1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542C63" w:rsidRDefault="003D4508" w:rsidP="00542C63">
            <w:pPr>
              <w:rPr>
                <w:ins w:id="1437" w:author="cms" w:date="2016-06-06T16:42:00Z"/>
              </w:rPr>
            </w:pPr>
            <w:ins w:id="1438" w:author="cms" w:date="2016-06-06T10:13:00Z">
              <w:r>
                <w:rPr>
                  <w:rFonts w:hint="eastAsia"/>
                </w:rPr>
                <w:t>色度</w:t>
              </w:r>
              <w:proofErr w:type="spellStart"/>
              <w:r w:rsidR="00546613">
                <w:rPr>
                  <w:rFonts w:hint="eastAsia"/>
                </w:rPr>
                <w:t>Cb</w:t>
              </w:r>
            </w:ins>
            <w:proofErr w:type="spellEnd"/>
            <w:ins w:id="1439" w:author="cms" w:date="2016-06-06T10:12:00Z">
              <w:r w:rsidR="00730F11">
                <w:t>的</w:t>
              </w:r>
            </w:ins>
            <w:ins w:id="1440" w:author="cms" w:date="2016-06-06T10:13:00Z">
              <w:r>
                <w:rPr>
                  <w:rFonts w:hint="eastAsia"/>
                </w:rPr>
                <w:t>水平</w:t>
              </w:r>
            </w:ins>
            <w:ins w:id="1441" w:author="cms" w:date="2016-06-06T10:12:00Z">
              <w:r w:rsidR="00730F11">
                <w:t>方向的</w:t>
              </w:r>
              <w:r w:rsidR="00730F11">
                <w:t>BS</w:t>
              </w:r>
              <w:r w:rsidR="00730F11">
                <w:t>值，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左到右，从上到下</w:t>
              </w:r>
            </w:ins>
            <w:ins w:id="1442" w:author="cms" w:date="2016-06-06T16:42:00Z">
              <w:r w:rsidR="00542C63">
                <w:rPr>
                  <w:rFonts w:hint="eastAsia"/>
                </w:rPr>
                <w:t>。</w:t>
              </w:r>
              <w:bookmarkStart w:id="1443" w:name="OLE_LINK10"/>
            </w:ins>
          </w:p>
          <w:p w:rsidR="00730F11" w:rsidRDefault="00542C63" w:rsidP="00542C63">
            <w:pPr>
              <w:rPr>
                <w:ins w:id="1444" w:author="cms" w:date="2016-06-06T10:12:00Z"/>
              </w:rPr>
            </w:pPr>
            <w:proofErr w:type="spellStart"/>
            <w:ins w:id="1445" w:author="cms" w:date="2016-06-06T16:42:00Z">
              <w:r>
                <w:rPr>
                  <w:rFonts w:hint="eastAsia"/>
                </w:rPr>
                <w:t>pointHorCb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  <w:bookmarkEnd w:id="1443"/>
          </w:p>
        </w:tc>
      </w:tr>
      <w:tr w:rsidR="00730F11" w:rsidTr="003865D4">
        <w:trPr>
          <w:trHeight w:val="386"/>
          <w:jc w:val="center"/>
          <w:ins w:id="1446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47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48" w:author="cms" w:date="2016-06-06T10:12:00Z"/>
              </w:rPr>
            </w:pPr>
            <w:proofErr w:type="spellStart"/>
            <w:ins w:id="1449" w:author="cms" w:date="2016-06-06T10:12:00Z">
              <w:r>
                <w:rPr>
                  <w:rFonts w:hint="eastAsia"/>
                </w:rPr>
                <w:t>bs_vertical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50" w:author="cms" w:date="2016-06-06T10:12:00Z"/>
              </w:rPr>
            </w:pPr>
            <w:ins w:id="1451" w:author="cms" w:date="2016-06-06T10:12:00Z">
              <w: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52" w:author="cms" w:date="2016-06-06T10:12:00Z"/>
              </w:rPr>
            </w:pPr>
            <w:ins w:id="1453" w:author="cms" w:date="2016-06-06T10:12:00Z">
              <w: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887FC5" w:rsidRDefault="003D4508" w:rsidP="00887FC5">
            <w:pPr>
              <w:rPr>
                <w:ins w:id="1454" w:author="cms" w:date="2016-06-06T16:42:00Z"/>
              </w:rPr>
            </w:pPr>
            <w:ins w:id="1455" w:author="cms" w:date="2016-06-06T10:13:00Z">
              <w:r>
                <w:rPr>
                  <w:rFonts w:hint="eastAsia"/>
                </w:rPr>
                <w:t>色度</w:t>
              </w:r>
              <w:r w:rsidR="00546613">
                <w:rPr>
                  <w:rFonts w:hint="eastAsia"/>
                </w:rPr>
                <w:t>Cr</w:t>
              </w:r>
            </w:ins>
            <w:ins w:id="1456" w:author="cms" w:date="2016-06-06T10:12:00Z">
              <w:r w:rsidR="00730F11">
                <w:t>的</w:t>
              </w:r>
              <w:r w:rsidR="00730F11">
                <w:rPr>
                  <w:rFonts w:hint="eastAsia"/>
                </w:rPr>
                <w:t>垂直</w:t>
              </w:r>
              <w:r w:rsidR="00730F11">
                <w:t>方向的</w:t>
              </w:r>
              <w:r w:rsidR="00730F11">
                <w:t>BS</w:t>
              </w:r>
              <w:r w:rsidR="00730F11">
                <w:t>值，从</w:t>
              </w:r>
              <w:r w:rsidR="00730F11">
                <w:lastRenderedPageBreak/>
                <w:t>上到下，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</w:t>
              </w:r>
            </w:ins>
            <w:ins w:id="1457" w:author="cms" w:date="2016-06-06T16:42:00Z">
              <w:r w:rsidR="00905D65">
                <w:t>。</w:t>
              </w:r>
            </w:ins>
          </w:p>
          <w:p w:rsidR="00730F11" w:rsidRDefault="00887FC5" w:rsidP="00887FC5">
            <w:pPr>
              <w:rPr>
                <w:ins w:id="1458" w:author="cms" w:date="2016-06-06T10:12:00Z"/>
              </w:rPr>
            </w:pPr>
            <w:proofErr w:type="spellStart"/>
            <w:ins w:id="1459" w:author="cms" w:date="2016-06-06T16:42:00Z">
              <w:r>
                <w:rPr>
                  <w:rFonts w:hint="eastAsia"/>
                </w:rPr>
                <w:t>pointHorCb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  <w:tr w:rsidR="00730F11" w:rsidTr="003865D4">
        <w:trPr>
          <w:trHeight w:val="386"/>
          <w:jc w:val="center"/>
          <w:ins w:id="1460" w:author="cms" w:date="2016-06-06T10:12:00Z"/>
        </w:trPr>
        <w:tc>
          <w:tcPr>
            <w:tcW w:w="959" w:type="dxa"/>
            <w:shd w:val="clear" w:color="auto" w:fill="F2F2F2"/>
          </w:tcPr>
          <w:p w:rsidR="00730F11" w:rsidRDefault="00730F11" w:rsidP="00434737">
            <w:pPr>
              <w:jc w:val="center"/>
              <w:rPr>
                <w:ins w:id="1461" w:author="cms" w:date="2016-06-06T10:12:00Z"/>
              </w:rPr>
            </w:pPr>
          </w:p>
        </w:tc>
        <w:tc>
          <w:tcPr>
            <w:tcW w:w="2551" w:type="dxa"/>
            <w:shd w:val="clear" w:color="auto" w:fill="F2F2F2"/>
          </w:tcPr>
          <w:p w:rsidR="00730F11" w:rsidRDefault="00730F11" w:rsidP="003865D4">
            <w:pPr>
              <w:rPr>
                <w:ins w:id="1462" w:author="cms" w:date="2016-06-06T10:12:00Z"/>
              </w:rPr>
            </w:pPr>
            <w:proofErr w:type="spellStart"/>
            <w:ins w:id="1463" w:author="cms" w:date="2016-06-06T10:12:00Z">
              <w:r>
                <w:rPr>
                  <w:rFonts w:hint="eastAsia"/>
                </w:rPr>
                <w:t>bs_horizontal</w:t>
              </w:r>
              <w:proofErr w:type="spellEnd"/>
            </w:ins>
          </w:p>
        </w:tc>
        <w:tc>
          <w:tcPr>
            <w:tcW w:w="1134" w:type="dxa"/>
            <w:shd w:val="clear" w:color="auto" w:fill="F2F2F2"/>
          </w:tcPr>
          <w:p w:rsidR="00730F11" w:rsidRDefault="00730F11" w:rsidP="003865D4">
            <w:pPr>
              <w:rPr>
                <w:ins w:id="1464" w:author="cms" w:date="2016-06-06T10:12:00Z"/>
              </w:rPr>
            </w:pPr>
            <w:ins w:id="1465" w:author="cms" w:date="2016-06-06T10:12:00Z">
              <w:r>
                <w:rPr>
                  <w:rFonts w:hint="eastAsia"/>
                </w:rPr>
                <w:t>32</w:t>
              </w:r>
            </w:ins>
          </w:p>
        </w:tc>
        <w:tc>
          <w:tcPr>
            <w:tcW w:w="709" w:type="dxa"/>
            <w:shd w:val="clear" w:color="auto" w:fill="F2F2F2"/>
          </w:tcPr>
          <w:p w:rsidR="00730F11" w:rsidRDefault="00730F11" w:rsidP="003865D4">
            <w:pPr>
              <w:rPr>
                <w:ins w:id="1466" w:author="cms" w:date="2016-06-06T10:12:00Z"/>
              </w:rPr>
            </w:pPr>
            <w:ins w:id="1467" w:author="cms" w:date="2016-06-06T10:1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169" w:type="dxa"/>
            <w:shd w:val="clear" w:color="auto" w:fill="F2F2F2"/>
          </w:tcPr>
          <w:p w:rsidR="00C6651D" w:rsidRDefault="003D4508" w:rsidP="00C6651D">
            <w:pPr>
              <w:rPr>
                <w:ins w:id="1468" w:author="cms" w:date="2016-06-06T16:42:00Z"/>
              </w:rPr>
            </w:pPr>
            <w:ins w:id="1469" w:author="cms" w:date="2016-06-06T10:13:00Z">
              <w:r>
                <w:rPr>
                  <w:rFonts w:hint="eastAsia"/>
                </w:rPr>
                <w:t>色度</w:t>
              </w:r>
            </w:ins>
            <w:ins w:id="1470" w:author="cms" w:date="2016-06-06T10:12:00Z">
              <w:r w:rsidR="00730F11">
                <w:t>的</w:t>
              </w:r>
            </w:ins>
            <w:ins w:id="1471" w:author="cms" w:date="2016-06-06T10:13:00Z">
              <w:r>
                <w:rPr>
                  <w:rFonts w:hint="eastAsia"/>
                </w:rPr>
                <w:t>水平</w:t>
              </w:r>
            </w:ins>
            <w:ins w:id="1472" w:author="cms" w:date="2016-06-06T10:12:00Z">
              <w:r w:rsidR="00730F11">
                <w:t>方向的</w:t>
              </w:r>
              <w:r w:rsidR="00730F11">
                <w:t>BS</w:t>
              </w:r>
              <w:r w:rsidR="00730F11">
                <w:t>值，</w:t>
              </w:r>
              <w:r w:rsidR="00730F11">
                <w:rPr>
                  <w:rFonts w:hint="eastAsia"/>
                </w:rPr>
                <w:t>从</w:t>
              </w:r>
              <w:r w:rsidR="00730F11">
                <w:t>左到右，从上到下</w:t>
              </w:r>
            </w:ins>
            <w:ins w:id="1473" w:author="cms" w:date="2016-06-06T16:42:00Z">
              <w:r w:rsidR="00905D65">
                <w:t>。</w:t>
              </w:r>
            </w:ins>
          </w:p>
          <w:p w:rsidR="00730F11" w:rsidRDefault="00C6651D">
            <w:pPr>
              <w:rPr>
                <w:ins w:id="1474" w:author="cms" w:date="2016-06-06T10:12:00Z"/>
              </w:rPr>
            </w:pPr>
            <w:proofErr w:type="spellStart"/>
            <w:ins w:id="1475" w:author="cms" w:date="2016-06-06T16:42:00Z">
              <w:r>
                <w:rPr>
                  <w:rFonts w:hint="eastAsia"/>
                </w:rPr>
                <w:t>pointHorCb</w:t>
              </w:r>
              <w:proofErr w:type="spellEnd"/>
              <w:r>
                <w:rPr>
                  <w:rFonts w:hint="eastAsia"/>
                </w:rPr>
                <w:t xml:space="preserve"> *</w:t>
              </w:r>
              <w:proofErr w:type="spellStart"/>
              <w:r>
                <w:rPr>
                  <w:rFonts w:hint="eastAsia"/>
                </w:rPr>
                <w:t>edgeHorCb</w:t>
              </w:r>
              <w:proofErr w:type="spellEnd"/>
              <w:proofErr w:type="gramStart"/>
              <w:r>
                <w:rPr>
                  <w:rFonts w:hint="eastAsia"/>
                </w:rPr>
                <w:t>个</w:t>
              </w:r>
              <w:proofErr w:type="spellStart"/>
              <w:proofErr w:type="gramEnd"/>
              <w:r>
                <w:rPr>
                  <w:rFonts w:hint="eastAsia"/>
                </w:rPr>
                <w:t>Bs</w:t>
              </w:r>
              <w:proofErr w:type="spellEnd"/>
              <w:r>
                <w:rPr>
                  <w:rFonts w:hint="eastAsia"/>
                </w:rPr>
                <w:t>值</w:t>
              </w:r>
            </w:ins>
          </w:p>
        </w:tc>
      </w:tr>
    </w:tbl>
    <w:p w:rsidR="00EB157F" w:rsidDel="001500E1" w:rsidRDefault="00EB157F">
      <w:pPr>
        <w:rPr>
          <w:ins w:id="1476" w:author="Liling" w:date="2016-04-05T16:10:00Z"/>
          <w:del w:id="1477" w:author="cms" w:date="2016-06-06T16:37:00Z"/>
        </w:rPr>
        <w:pPrChange w:id="1478" w:author="cms" w:date="2016-06-06T10:12:00Z">
          <w:pPr>
            <w:ind w:firstLineChars="200" w:firstLine="420"/>
          </w:pPr>
        </w:pPrChange>
      </w:pPr>
    </w:p>
    <w:p w:rsidR="008A5EAF" w:rsidRPr="003865D4" w:rsidDel="001500E1" w:rsidRDefault="008A5EAF">
      <w:pPr>
        <w:rPr>
          <w:ins w:id="1479" w:author="Liling" w:date="2016-04-05T16:02:00Z"/>
          <w:del w:id="1480" w:author="cms" w:date="2016-06-06T16:37:00Z"/>
        </w:rPr>
      </w:pPr>
    </w:p>
    <w:p w:rsidR="0064439D" w:rsidRPr="001365EE" w:rsidRDefault="0064439D">
      <w:pPr>
        <w:rPr>
          <w:ins w:id="1481" w:author="Liling" w:date="2016-04-05T16:02:00Z"/>
        </w:rPr>
      </w:pPr>
    </w:p>
    <w:p w:rsidR="0064439D" w:rsidRDefault="009536C4" w:rsidP="0064439D">
      <w:pPr>
        <w:pStyle w:val="2"/>
        <w:tabs>
          <w:tab w:val="left" w:pos="720"/>
        </w:tabs>
        <w:spacing w:before="240" w:after="60" w:line="240" w:lineRule="auto"/>
        <w:ind w:left="357" w:hanging="357"/>
        <w:rPr>
          <w:ins w:id="1482" w:author="Liling" w:date="2016-04-05T16:02:00Z"/>
          <w:sz w:val="21"/>
          <w:szCs w:val="21"/>
        </w:rPr>
      </w:pPr>
      <w:bookmarkStart w:id="1483" w:name="_Toc446344469"/>
      <w:ins w:id="1484" w:author="Liling" w:date="2016-04-05T16:04:00Z">
        <w:r>
          <w:rPr>
            <w:sz w:val="21"/>
            <w:szCs w:val="21"/>
          </w:rPr>
          <w:t>1</w:t>
        </w:r>
      </w:ins>
      <w:ins w:id="1485" w:author="Liling" w:date="2016-04-05T16:03:00Z">
        <w:r w:rsidR="0064439D">
          <w:rPr>
            <w:rFonts w:hint="eastAsia"/>
            <w:sz w:val="21"/>
            <w:szCs w:val="21"/>
          </w:rPr>
          <w:t>.</w:t>
        </w:r>
      </w:ins>
      <w:ins w:id="1486" w:author="Liling" w:date="2016-04-05T16:04:00Z">
        <w:r>
          <w:rPr>
            <w:sz w:val="21"/>
            <w:szCs w:val="21"/>
          </w:rPr>
          <w:t>1</w:t>
        </w:r>
      </w:ins>
      <w:ins w:id="1487" w:author="Liling" w:date="2016-04-05T16:11:00Z">
        <w:r w:rsidR="00EB157F">
          <w:rPr>
            <w:sz w:val="21"/>
            <w:szCs w:val="21"/>
          </w:rPr>
          <w:t>1</w:t>
        </w:r>
      </w:ins>
      <w:ins w:id="1488" w:author="Liling" w:date="2016-04-05T16:03:00Z">
        <w:r w:rsidR="0064439D">
          <w:rPr>
            <w:rFonts w:hint="eastAsia"/>
            <w:sz w:val="21"/>
            <w:szCs w:val="21"/>
          </w:rPr>
          <w:t xml:space="preserve"> </w:t>
        </w:r>
      </w:ins>
      <w:ins w:id="1489" w:author="Liling" w:date="2016-04-05T16:02:00Z">
        <w:r w:rsidR="0064439D">
          <w:rPr>
            <w:rFonts w:hint="eastAsia"/>
            <w:sz w:val="21"/>
            <w:szCs w:val="21"/>
          </w:rPr>
          <w:t>预测</w:t>
        </w:r>
        <w:r w:rsidR="0064439D">
          <w:rPr>
            <w:sz w:val="21"/>
            <w:szCs w:val="21"/>
          </w:rPr>
          <w:t>和</w:t>
        </w:r>
        <w:r w:rsidR="0064439D">
          <w:rPr>
            <w:rFonts w:hint="eastAsia"/>
            <w:sz w:val="21"/>
            <w:szCs w:val="21"/>
          </w:rPr>
          <w:t>重建数据</w:t>
        </w:r>
        <w:bookmarkEnd w:id="1483"/>
      </w:ins>
    </w:p>
    <w:p w:rsidR="0091082E" w:rsidRDefault="0091082E" w:rsidP="0091082E">
      <w:pPr>
        <w:pStyle w:val="a7"/>
        <w:rPr>
          <w:ins w:id="1490" w:author="cms" w:date="2016-06-06T17:07:00Z"/>
          <w:rFonts w:ascii="Times New Roman" w:hAnsi="Times New Roman"/>
        </w:rPr>
      </w:pPr>
      <w:ins w:id="1491" w:author="cms" w:date="2016-06-06T17:07:00Z">
        <w:r>
          <w:rPr>
            <w:rFonts w:ascii="Times New Roman" w:hAnsi="Times New Roman" w:hint="eastAsia"/>
          </w:rPr>
          <w:t>存放数据以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为一行，一行中可以有</w:t>
        </w:r>
        <w:r>
          <w:rPr>
            <w:rFonts w:ascii="Times New Roman" w:hAnsi="Times New Roman" w:hint="eastAsia"/>
          </w:rPr>
          <w:t>8</w:t>
        </w:r>
        <w:r>
          <w:rPr>
            <w:rFonts w:ascii="Times New Roman" w:hAnsi="Times New Roman" w:hint="eastAsia"/>
          </w:rPr>
          <w:t>个或</w:t>
        </w:r>
        <w:r>
          <w:rPr>
            <w:rFonts w:ascii="Times New Roman" w:hAnsi="Times New Roman" w:hint="eastAsia"/>
          </w:rPr>
          <w:t>4</w:t>
        </w:r>
        <w:r>
          <w:rPr>
            <w:rFonts w:ascii="Times New Roman" w:hAnsi="Times New Roman" w:hint="eastAsia"/>
          </w:rPr>
          <w:t>个像素点，这取决于像素点是</w:t>
        </w:r>
        <w:r>
          <w:rPr>
            <w:rFonts w:ascii="Times New Roman" w:hAnsi="Times New Roman" w:hint="eastAsia"/>
          </w:rPr>
          <w:t>8bit</w:t>
        </w:r>
        <w:r>
          <w:rPr>
            <w:rFonts w:ascii="Times New Roman" w:hAnsi="Times New Roman" w:hint="eastAsia"/>
          </w:rPr>
          <w:t>还是</w:t>
        </w:r>
        <w:r>
          <w:rPr>
            <w:rFonts w:ascii="Times New Roman" w:hAnsi="Times New Roman" w:hint="eastAsia"/>
          </w:rPr>
          <w:t>10bit</w:t>
        </w:r>
        <w:r>
          <w:rPr>
            <w:rFonts w:ascii="Times New Roman" w:hAnsi="Times New Roman" w:hint="eastAsia"/>
          </w:rPr>
          <w:t>，当像素点为</w:t>
        </w:r>
        <w:r>
          <w:rPr>
            <w:rFonts w:ascii="Times New Roman" w:hAnsi="Times New Roman" w:hint="eastAsia"/>
          </w:rPr>
          <w:t>10bit</w:t>
        </w:r>
        <w:r>
          <w:rPr>
            <w:rFonts w:ascii="Times New Roman" w:hAnsi="Times New Roman" w:hint="eastAsia"/>
          </w:rPr>
          <w:t>时，按每个像素点</w:t>
        </w:r>
        <w:r>
          <w:rPr>
            <w:rFonts w:ascii="Times New Roman" w:hAnsi="Times New Roman" w:hint="eastAsia"/>
          </w:rPr>
          <w:t>16bit</w:t>
        </w:r>
        <w:r>
          <w:rPr>
            <w:rFonts w:ascii="Times New Roman" w:hAnsi="Times New Roman" w:hint="eastAsia"/>
          </w:rPr>
          <w:t>存放。</w:t>
        </w:r>
      </w:ins>
    </w:p>
    <w:p w:rsidR="0091082E" w:rsidRDefault="0091082E" w:rsidP="0091082E">
      <w:pPr>
        <w:pStyle w:val="a7"/>
        <w:rPr>
          <w:ins w:id="1492" w:author="cms" w:date="2016-06-06T17:07:00Z"/>
          <w:rFonts w:ascii="Times New Roman" w:hAnsi="Times New Roman"/>
        </w:rPr>
      </w:pPr>
      <w:ins w:id="1493" w:author="cms" w:date="2016-06-06T17:07:00Z">
        <w:r>
          <w:rPr>
            <w:rFonts w:ascii="Times New Roman" w:hAnsi="Times New Roman" w:hint="eastAsia"/>
          </w:rPr>
          <w:t>其中，数据存放</w:t>
        </w:r>
        <w:proofErr w:type="gramStart"/>
        <w:r>
          <w:rPr>
            <w:rFonts w:ascii="Times New Roman" w:hAnsi="Times New Roman" w:hint="eastAsia"/>
          </w:rPr>
          <w:t>采用小端序</w:t>
        </w:r>
        <w:proofErr w:type="gramEnd"/>
        <w:r>
          <w:rPr>
            <w:rFonts w:ascii="Times New Roman" w:hAnsi="Times New Roman" w:hint="eastAsia"/>
          </w:rPr>
          <w:t>方式</w:t>
        </w:r>
        <w:r>
          <w:rPr>
            <w:rFonts w:ascii="Times New Roman" w:hAnsi="Times New Roman" w:hint="eastAsia"/>
          </w:rPr>
          <w:t>.</w:t>
        </w:r>
      </w:ins>
    </w:p>
    <w:p w:rsidR="0091082E" w:rsidRDefault="0091082E" w:rsidP="0091082E">
      <w:pPr>
        <w:pStyle w:val="a7"/>
        <w:ind w:left="420"/>
        <w:rPr>
          <w:ins w:id="1494" w:author="cms" w:date="2016-06-06T17:07:00Z"/>
          <w:rFonts w:ascii="Times New Roman" w:hAnsi="Times New Roman"/>
        </w:rPr>
      </w:pPr>
      <w:ins w:id="1495" w:author="cms" w:date="2016-06-06T17:07:00Z">
        <w:r>
          <w:rPr>
            <w:rFonts w:ascii="Times New Roman" w:hAnsi="Times New Roman" w:hint="eastAsia"/>
          </w:rPr>
          <w:t>例：</w:t>
        </w:r>
        <w:r>
          <w:rPr>
            <w:rFonts w:ascii="Times New Roman" w:hAnsi="Times New Roman" w:hint="eastAsia"/>
          </w:rPr>
          <w:t xml:space="preserve">0x12345678 </w:t>
        </w:r>
      </w:ins>
    </w:p>
    <w:p w:rsidR="0091082E" w:rsidRDefault="0091082E" w:rsidP="0091082E">
      <w:pPr>
        <w:pStyle w:val="a7"/>
        <w:ind w:left="420"/>
        <w:rPr>
          <w:ins w:id="1496" w:author="cms" w:date="2016-06-06T17:07:00Z"/>
          <w:rFonts w:ascii="Times New Roman" w:hAnsi="Times New Roman"/>
        </w:rPr>
      </w:pPr>
      <w:ins w:id="1497" w:author="cms" w:date="2016-06-06T17:07:00Z">
        <w:r>
          <w:rPr>
            <w:rFonts w:ascii="Times New Roman" w:hAnsi="Times New Roman" w:hint="eastAsia"/>
          </w:rPr>
          <w:t>像素点顺序</w:t>
        </w:r>
        <w:r>
          <w:rPr>
            <w:rFonts w:ascii="Times New Roman" w:hAnsi="Times New Roman" w:hint="eastAsia"/>
          </w:rPr>
          <w:t>12345678</w:t>
        </w:r>
      </w:ins>
    </w:p>
    <w:p w:rsidR="0091082E" w:rsidRDefault="0091082E" w:rsidP="0091082E">
      <w:pPr>
        <w:pStyle w:val="a7"/>
        <w:rPr>
          <w:ins w:id="1498" w:author="cms" w:date="2016-06-06T17:07:00Z"/>
          <w:rFonts w:ascii="Times New Roman" w:hAnsi="Times New Roman"/>
        </w:rPr>
      </w:pPr>
      <w:ins w:id="1499" w:author="cms" w:date="2016-06-06T17:07:00Z">
        <w:r>
          <w:rPr>
            <w:rFonts w:ascii="Times New Roman" w:hAnsi="Times New Roman" w:hint="eastAsia"/>
          </w:rPr>
          <w:t>对于</w:t>
        </w:r>
        <w:r>
          <w:rPr>
            <w:rFonts w:ascii="Times New Roman" w:hAnsi="Times New Roman" w:hint="eastAsia"/>
          </w:rPr>
          <w:t>YUV</w:t>
        </w:r>
        <w:r>
          <w:rPr>
            <w:rFonts w:ascii="Times New Roman" w:hAnsi="Times New Roman" w:hint="eastAsia"/>
          </w:rPr>
          <w:t>各图像分量，地址以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对齐，即每个分量的起始均为新的一行。</w:t>
        </w:r>
      </w:ins>
    </w:p>
    <w:p w:rsidR="0091082E" w:rsidRDefault="0091082E" w:rsidP="0091082E">
      <w:pPr>
        <w:pStyle w:val="a7"/>
        <w:rPr>
          <w:ins w:id="1500" w:author="cms" w:date="2016-06-06T17:07:00Z"/>
          <w:rFonts w:ascii="Times New Roman" w:hAnsi="Times New Roman"/>
        </w:rPr>
      </w:pPr>
      <w:ins w:id="1501" w:author="cms" w:date="2016-06-06T17:07:00Z">
        <w:r>
          <w:rPr>
            <w:rFonts w:ascii="Times New Roman" w:hAnsi="Times New Roman" w:hint="eastAsia"/>
          </w:rPr>
          <w:t>对于行像素点不满</w:t>
        </w:r>
        <w:r>
          <w:rPr>
            <w:rFonts w:ascii="Times New Roman" w:hAnsi="Times New Roman" w:hint="eastAsia"/>
          </w:rPr>
          <w:t>64bit</w:t>
        </w:r>
        <w:r>
          <w:rPr>
            <w:rFonts w:ascii="Times New Roman" w:hAnsi="Times New Roman" w:hint="eastAsia"/>
          </w:rPr>
          <w:t>整数</w:t>
        </w:r>
        <w:proofErr w:type="gramStart"/>
        <w:r>
          <w:rPr>
            <w:rFonts w:ascii="Times New Roman" w:hAnsi="Times New Roman" w:hint="eastAsia"/>
          </w:rPr>
          <w:t>倍</w:t>
        </w:r>
        <w:proofErr w:type="gramEnd"/>
        <w:r>
          <w:rPr>
            <w:rFonts w:ascii="Times New Roman" w:hAnsi="Times New Roman" w:hint="eastAsia"/>
          </w:rPr>
          <w:t>的数据以</w:t>
        </w:r>
        <w:r>
          <w:rPr>
            <w:rFonts w:ascii="Times New Roman" w:hAnsi="Times New Roman" w:hint="eastAsia"/>
          </w:rPr>
          <w:t>0</w:t>
        </w:r>
        <w:r>
          <w:rPr>
            <w:rFonts w:ascii="Times New Roman" w:hAnsi="Times New Roman" w:hint="eastAsia"/>
          </w:rPr>
          <w:t>填充</w:t>
        </w:r>
      </w:ins>
    </w:p>
    <w:p w:rsidR="0064439D" w:rsidRPr="0091082E" w:rsidRDefault="0064439D" w:rsidP="0064439D">
      <w:pPr>
        <w:pStyle w:val="a7"/>
        <w:rPr>
          <w:ins w:id="1502" w:author="Liling" w:date="2016-04-05T16:02:00Z"/>
          <w:rFonts w:ascii="Times New Roman" w:hAnsi="Times New Roman"/>
        </w:rPr>
      </w:pPr>
    </w:p>
    <w:p w:rsidR="0064439D" w:rsidRDefault="009536C4" w:rsidP="0064439D">
      <w:pPr>
        <w:pStyle w:val="3"/>
        <w:rPr>
          <w:ins w:id="1503" w:author="Liling" w:date="2016-04-05T16:02:00Z"/>
          <w:szCs w:val="21"/>
        </w:rPr>
      </w:pPr>
      <w:bookmarkStart w:id="1504" w:name="_Toc446344470"/>
      <w:ins w:id="1505" w:author="Liling" w:date="2016-04-05T16:04:00Z">
        <w:r>
          <w:rPr>
            <w:rFonts w:hAnsi="宋体"/>
            <w:szCs w:val="21"/>
          </w:rPr>
          <w:t>1</w:t>
        </w:r>
      </w:ins>
      <w:ins w:id="1506" w:author="Liling" w:date="2016-04-05T16:03:00Z">
        <w:r w:rsidR="0064439D">
          <w:rPr>
            <w:rFonts w:hAnsi="宋体" w:hint="eastAsia"/>
            <w:szCs w:val="21"/>
          </w:rPr>
          <w:t>.</w:t>
        </w:r>
      </w:ins>
      <w:ins w:id="1507" w:author="Liling" w:date="2016-04-05T16:04:00Z">
        <w:r>
          <w:rPr>
            <w:rFonts w:hAnsi="宋体"/>
            <w:szCs w:val="21"/>
          </w:rPr>
          <w:t>1</w:t>
        </w:r>
      </w:ins>
      <w:ins w:id="1508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.1 </w:t>
        </w:r>
      </w:ins>
      <w:ins w:id="1509" w:author="Liling" w:date="2016-04-05T16:02:00Z">
        <w:r w:rsidR="0064439D">
          <w:rPr>
            <w:rFonts w:hAnsi="宋体" w:hint="eastAsia"/>
            <w:szCs w:val="21"/>
          </w:rPr>
          <w:t>预测</w:t>
        </w:r>
        <w:r w:rsidR="0064439D">
          <w:rPr>
            <w:rFonts w:hAnsi="宋体"/>
            <w:szCs w:val="21"/>
          </w:rPr>
          <w:t>数据</w:t>
        </w:r>
        <w:bookmarkEnd w:id="1504"/>
      </w:ins>
    </w:p>
    <w:p w:rsidR="0064439D" w:rsidRDefault="0064439D" w:rsidP="0064439D">
      <w:pPr>
        <w:ind w:firstLineChars="200" w:firstLine="420"/>
        <w:rPr>
          <w:ins w:id="1510" w:author="Liling" w:date="2016-04-05T16:02:00Z"/>
        </w:rPr>
      </w:pPr>
      <w:proofErr w:type="gramStart"/>
      <w:ins w:id="1511" w:author="Liling" w:date="2016-04-05T16:02:00Z">
        <w:r>
          <w:rPr>
            <w:rFonts w:hint="eastAsia"/>
          </w:rPr>
          <w:t>帧内</w:t>
        </w:r>
        <w:r>
          <w:t>和帧间</w:t>
        </w:r>
        <w:proofErr w:type="gramEnd"/>
        <w:r>
          <w:t>预测得到的图像数据。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r>
          <w:t>pred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k.</w:t>
        </w:r>
        <w:del w:id="1512" w:author="cms" w:date="2016-06-06T17:07:00Z">
          <w:r w:rsidDel="00FC54A7">
            <w:rPr>
              <w:rFonts w:hint="eastAsia"/>
            </w:rPr>
            <w:delText>yuv</w:delText>
          </w:r>
        </w:del>
      </w:ins>
      <w:bookmarkStart w:id="1513" w:name="OLE_LINK13"/>
      <w:bookmarkStart w:id="1514" w:name="OLE_LINK14"/>
      <w:ins w:id="1515" w:author="cms" w:date="2016-06-06T17:08:00Z">
        <w:r w:rsidR="00FC54A7">
          <w:rPr>
            <w:rFonts w:hint="eastAsia"/>
          </w:rPr>
          <w:t>txt</w:t>
        </w:r>
      </w:ins>
      <w:bookmarkEnd w:id="1513"/>
      <w:bookmarkEnd w:id="1514"/>
      <w:ins w:id="1516" w:author="Liling" w:date="2016-04-05T16:02:00Z"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517" w:author="Liling" w:date="2016-04-05T16:02:00Z"/>
        </w:rPr>
      </w:pPr>
    </w:p>
    <w:p w:rsidR="0064439D" w:rsidRDefault="009536C4" w:rsidP="0064439D">
      <w:pPr>
        <w:pStyle w:val="3"/>
        <w:rPr>
          <w:ins w:id="1518" w:author="Liling" w:date="2016-04-05T16:02:00Z"/>
          <w:szCs w:val="21"/>
        </w:rPr>
      </w:pPr>
      <w:bookmarkStart w:id="1519" w:name="_Toc446344471"/>
      <w:ins w:id="1520" w:author="Liling" w:date="2016-04-05T16:03:00Z">
        <w:r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>.</w:t>
        </w:r>
      </w:ins>
      <w:ins w:id="1521" w:author="Liling" w:date="2016-04-05T16:04:00Z">
        <w:r>
          <w:rPr>
            <w:rFonts w:hAnsi="宋体"/>
            <w:szCs w:val="21"/>
          </w:rPr>
          <w:t>1</w:t>
        </w:r>
      </w:ins>
      <w:ins w:id="1522" w:author="Liling" w:date="2016-04-05T16:03:00Z">
        <w:r w:rsidR="00EB157F">
          <w:rPr>
            <w:rFonts w:hAnsi="宋体" w:hint="eastAsia"/>
            <w:szCs w:val="21"/>
          </w:rPr>
          <w:t>1</w:t>
        </w:r>
        <w:r w:rsidR="0064439D">
          <w:rPr>
            <w:rFonts w:hAnsi="宋体" w:hint="eastAsia"/>
            <w:szCs w:val="21"/>
          </w:rPr>
          <w:t xml:space="preserve">.2 </w:t>
        </w:r>
      </w:ins>
      <w:ins w:id="1523" w:author="Liling" w:date="2016-04-05T16:02:00Z">
        <w:r w:rsidR="0064439D">
          <w:rPr>
            <w:rFonts w:hAnsi="宋体" w:hint="eastAsia"/>
            <w:szCs w:val="21"/>
          </w:rPr>
          <w:t>反变换反量化</w:t>
        </w:r>
        <w:r w:rsidR="0064439D">
          <w:rPr>
            <w:rFonts w:hAnsi="宋体"/>
            <w:szCs w:val="21"/>
          </w:rPr>
          <w:t>后的数据</w:t>
        </w:r>
        <w:bookmarkEnd w:id="1519"/>
      </w:ins>
    </w:p>
    <w:p w:rsidR="0064439D" w:rsidRDefault="0064439D" w:rsidP="0064439D">
      <w:pPr>
        <w:ind w:firstLineChars="200" w:firstLine="420"/>
        <w:rPr>
          <w:ins w:id="1524" w:author="Liling" w:date="2016-04-05T16:02:00Z"/>
        </w:rPr>
      </w:pPr>
      <w:ins w:id="1525" w:author="Liling" w:date="2016-04-05T16:02:00Z">
        <w:r>
          <w:rPr>
            <w:rFonts w:hint="eastAsia"/>
          </w:rPr>
          <w:t>反变换、</w:t>
        </w:r>
        <w:r>
          <w:t>反量化后得到的图像数据。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的预测数据写一个文件，文件名为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tq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26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527" w:author="Liling" w:date="2016-04-05T16:02:00Z">
        <w:del w:id="1528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529" w:author="Liling" w:date="2016-04-05T16:02:00Z"/>
        </w:rPr>
      </w:pPr>
    </w:p>
    <w:p w:rsidR="0064439D" w:rsidRDefault="0064439D" w:rsidP="0064439D">
      <w:pPr>
        <w:ind w:firstLineChars="200" w:firstLine="420"/>
        <w:rPr>
          <w:ins w:id="1530" w:author="Liling" w:date="2016-04-05T16:02:00Z"/>
        </w:rPr>
      </w:pPr>
    </w:p>
    <w:p w:rsidR="0064439D" w:rsidRDefault="009536C4" w:rsidP="0064439D">
      <w:pPr>
        <w:pStyle w:val="3"/>
        <w:rPr>
          <w:ins w:id="1531" w:author="Liling" w:date="2016-04-05T16:02:00Z"/>
          <w:szCs w:val="21"/>
        </w:rPr>
      </w:pPr>
      <w:bookmarkStart w:id="1532" w:name="_Toc446344472"/>
      <w:ins w:id="1533" w:author="Liling" w:date="2016-04-05T16:03:00Z">
        <w:r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>.</w:t>
        </w:r>
      </w:ins>
      <w:ins w:id="1534" w:author="Liling" w:date="2016-04-05T16:04:00Z">
        <w:r>
          <w:rPr>
            <w:rFonts w:hAnsi="宋体"/>
            <w:szCs w:val="21"/>
          </w:rPr>
          <w:t>1</w:t>
        </w:r>
      </w:ins>
      <w:ins w:id="1535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.3 </w:t>
        </w:r>
      </w:ins>
      <w:proofErr w:type="spellStart"/>
      <w:ins w:id="1536" w:author="Liling" w:date="2016-04-05T16:02:00Z">
        <w:r w:rsidR="0064439D">
          <w:rPr>
            <w:rFonts w:hAnsi="宋体"/>
            <w:szCs w:val="21"/>
          </w:rPr>
          <w:t>Deblock</w:t>
        </w:r>
        <w:proofErr w:type="spellEnd"/>
        <w:r w:rsidR="0064439D">
          <w:rPr>
            <w:rFonts w:hAnsi="宋体"/>
            <w:szCs w:val="21"/>
          </w:rPr>
          <w:t xml:space="preserve"> filter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</w:t>
        </w:r>
        <w:r w:rsidR="0064439D">
          <w:rPr>
            <w:rFonts w:hAnsi="宋体" w:hint="eastAsia"/>
            <w:szCs w:val="21"/>
          </w:rPr>
          <w:t>数据</w:t>
        </w:r>
        <w:bookmarkEnd w:id="1532"/>
      </w:ins>
    </w:p>
    <w:p w:rsidR="0064439D" w:rsidRDefault="0064439D" w:rsidP="0064439D">
      <w:pPr>
        <w:ind w:firstLineChars="200" w:firstLine="420"/>
        <w:rPr>
          <w:ins w:id="1537" w:author="Liling" w:date="2016-04-05T16:02:00Z"/>
        </w:rPr>
      </w:pPr>
      <w:proofErr w:type="spellStart"/>
      <w:ins w:id="1538" w:author="Liling" w:date="2016-04-05T16:02:00Z">
        <w:r>
          <w:t>D</w:t>
        </w:r>
        <w:r>
          <w:rPr>
            <w:rFonts w:hint="eastAsia"/>
          </w:rPr>
          <w:t>eblock</w:t>
        </w:r>
        <w:proofErr w:type="spellEnd"/>
        <w:r>
          <w:t xml:space="preserve"> filter</w:t>
        </w:r>
        <w:r>
          <w:t>后得到的图像数据。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df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39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540" w:author="Liling" w:date="2016-04-05T16:02:00Z">
        <w:del w:id="1541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 w:rsidP="0064439D">
      <w:pPr>
        <w:ind w:firstLineChars="200" w:firstLine="420"/>
        <w:rPr>
          <w:ins w:id="1542" w:author="Liling" w:date="2016-04-05T16:02:00Z"/>
        </w:rPr>
      </w:pPr>
    </w:p>
    <w:p w:rsidR="0064439D" w:rsidRDefault="009536C4" w:rsidP="0064439D">
      <w:pPr>
        <w:pStyle w:val="3"/>
        <w:rPr>
          <w:ins w:id="1543" w:author="Liling" w:date="2016-04-05T16:02:00Z"/>
          <w:szCs w:val="21"/>
        </w:rPr>
      </w:pPr>
      <w:bookmarkStart w:id="1544" w:name="_Toc446344473"/>
      <w:ins w:id="1545" w:author="Liling" w:date="2016-04-05T16:03:00Z">
        <w:r>
          <w:rPr>
            <w:rFonts w:hAnsi="宋体"/>
            <w:szCs w:val="21"/>
          </w:rPr>
          <w:lastRenderedPageBreak/>
          <w:t>1</w:t>
        </w:r>
        <w:r w:rsidR="0064439D">
          <w:rPr>
            <w:rFonts w:hAnsi="宋体"/>
            <w:szCs w:val="21"/>
          </w:rPr>
          <w:t>.</w:t>
        </w:r>
      </w:ins>
      <w:ins w:id="1546" w:author="Liling" w:date="2016-04-05T16:05:00Z">
        <w:r>
          <w:rPr>
            <w:rFonts w:hAnsi="宋体"/>
            <w:szCs w:val="21"/>
          </w:rPr>
          <w:t>1</w:t>
        </w:r>
      </w:ins>
      <w:ins w:id="1547" w:author="Liling" w:date="2016-04-05T16:03:00Z">
        <w:r w:rsidR="00EB157F">
          <w:rPr>
            <w:rFonts w:hAnsi="宋体"/>
            <w:szCs w:val="21"/>
          </w:rPr>
          <w:t>1</w:t>
        </w:r>
        <w:r w:rsidR="0064439D">
          <w:rPr>
            <w:rFonts w:hAnsi="宋体"/>
            <w:szCs w:val="21"/>
          </w:rPr>
          <w:t xml:space="preserve">.4 </w:t>
        </w:r>
      </w:ins>
      <w:ins w:id="1548" w:author="Liling" w:date="2016-04-05T16:02:00Z">
        <w:r w:rsidR="0064439D">
          <w:rPr>
            <w:rFonts w:hAnsi="宋体"/>
            <w:szCs w:val="21"/>
          </w:rPr>
          <w:t>SAO</w:t>
        </w:r>
        <w:r w:rsidR="0064439D">
          <w:rPr>
            <w:rFonts w:hAnsi="宋体" w:hint="eastAsia"/>
            <w:szCs w:val="21"/>
          </w:rPr>
          <w:t>后</w:t>
        </w:r>
        <w:r w:rsidR="0064439D">
          <w:rPr>
            <w:rFonts w:hAnsi="宋体"/>
            <w:szCs w:val="21"/>
          </w:rPr>
          <w:t>的数据</w:t>
        </w:r>
        <w:bookmarkEnd w:id="1544"/>
      </w:ins>
    </w:p>
    <w:p w:rsidR="0064439D" w:rsidRDefault="0064439D" w:rsidP="0064439D">
      <w:pPr>
        <w:ind w:firstLineChars="200" w:firstLine="420"/>
        <w:rPr>
          <w:ins w:id="1549" w:author="Liling" w:date="2016-04-05T16:02:00Z"/>
        </w:rPr>
      </w:pPr>
      <w:ins w:id="1550" w:author="Liling" w:date="2016-04-05T16:02:00Z">
        <w:r>
          <w:t>SAO</w:t>
        </w:r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  <w:proofErr w:type="spellStart"/>
        <w:r>
          <w:t>sao</w:t>
        </w:r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51" w:author="cms" w:date="2016-06-06T17:08:00Z">
        <w:r w:rsidR="00FC54A7" w:rsidRPr="00FC54A7">
          <w:rPr>
            <w:rFonts w:hint="eastAsia"/>
          </w:rPr>
          <w:t xml:space="preserve"> </w:t>
        </w:r>
        <w:r w:rsidR="00FC54A7">
          <w:rPr>
            <w:rFonts w:hint="eastAsia"/>
          </w:rPr>
          <w:t>txt</w:t>
        </w:r>
      </w:ins>
      <w:ins w:id="1552" w:author="Liling" w:date="2016-04-05T16:02:00Z">
        <w:del w:id="1553" w:author="cms" w:date="2016-06-06T17:08:00Z">
          <w:r w:rsidDel="00FC54A7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64439D" w:rsidRDefault="0064439D"/>
    <w:p w:rsidR="00375D1D" w:rsidRDefault="00375D1D" w:rsidP="00375D1D">
      <w:pPr>
        <w:pStyle w:val="3"/>
        <w:rPr>
          <w:ins w:id="1554" w:author="Liling" w:date="2016-04-05T16:02:00Z"/>
          <w:szCs w:val="21"/>
        </w:rPr>
      </w:pPr>
      <w:ins w:id="1555" w:author="Liling" w:date="2016-04-05T16:03:00Z">
        <w:r>
          <w:rPr>
            <w:rFonts w:hAnsi="宋体"/>
            <w:szCs w:val="21"/>
          </w:rPr>
          <w:t>1.</w:t>
        </w:r>
      </w:ins>
      <w:ins w:id="1556" w:author="Liling" w:date="2016-04-05T16:05:00Z">
        <w:r>
          <w:rPr>
            <w:rFonts w:hAnsi="宋体"/>
            <w:szCs w:val="21"/>
          </w:rPr>
          <w:t>1</w:t>
        </w:r>
      </w:ins>
      <w:ins w:id="1557" w:author="Liling" w:date="2016-04-05T16:03:00Z">
        <w:r>
          <w:rPr>
            <w:rFonts w:hAnsi="宋体"/>
            <w:szCs w:val="21"/>
          </w:rPr>
          <w:t xml:space="preserve">1.4 </w:t>
        </w:r>
      </w:ins>
      <w:ins w:id="1558" w:author="Liling" w:date="2016-04-05T16:16:00Z">
        <w:r>
          <w:rPr>
            <w:rFonts w:hAnsi="宋体" w:hint="eastAsia"/>
            <w:szCs w:val="21"/>
          </w:rPr>
          <w:t>ALF</w:t>
        </w:r>
      </w:ins>
      <w:ins w:id="1559" w:author="Liling" w:date="2016-04-05T16:02:00Z">
        <w:r>
          <w:rPr>
            <w:rFonts w:hAnsi="宋体" w:hint="eastAsia"/>
            <w:szCs w:val="21"/>
          </w:rPr>
          <w:t>后</w:t>
        </w:r>
        <w:r>
          <w:rPr>
            <w:rFonts w:hAnsi="宋体"/>
            <w:szCs w:val="21"/>
          </w:rPr>
          <w:t>的数据</w:t>
        </w:r>
        <w:r>
          <w:rPr>
            <w:rFonts w:hAnsi="宋体" w:hint="eastAsia"/>
            <w:szCs w:val="21"/>
          </w:rPr>
          <w:t>/</w:t>
        </w:r>
        <w:r>
          <w:rPr>
            <w:rFonts w:hAnsi="宋体" w:hint="eastAsia"/>
            <w:szCs w:val="21"/>
          </w:rPr>
          <w:t>最终</w:t>
        </w:r>
        <w:r>
          <w:rPr>
            <w:rFonts w:hAnsi="宋体"/>
            <w:szCs w:val="21"/>
          </w:rPr>
          <w:t>的重建数据</w:t>
        </w:r>
      </w:ins>
    </w:p>
    <w:p w:rsidR="00375D1D" w:rsidRDefault="00375D1D" w:rsidP="00375D1D">
      <w:pPr>
        <w:ind w:firstLineChars="200" w:firstLine="420"/>
        <w:rPr>
          <w:ins w:id="1560" w:author="Liling" w:date="2016-04-05T16:02:00Z"/>
        </w:rPr>
      </w:pPr>
      <w:ins w:id="1561" w:author="Liling" w:date="2016-04-05T16:16:00Z">
        <w:r>
          <w:t>ALF</w:t>
        </w:r>
      </w:ins>
      <w:ins w:id="1562" w:author="Liling" w:date="2016-04-05T16:02:00Z">
        <w:r>
          <w:rPr>
            <w:rFonts w:hint="eastAsia"/>
          </w:rPr>
          <w:t>滤波后</w:t>
        </w:r>
        <w:r>
          <w:t>得到的图像数据。</w:t>
        </w:r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proofErr w:type="gramStart"/>
        <w:r>
          <w:rPr>
            <w:rFonts w:hint="eastAsia"/>
          </w:rPr>
          <w:t>的去块滤波</w:t>
        </w:r>
        <w:proofErr w:type="gramEnd"/>
        <w:r>
          <w:t>后的</w:t>
        </w:r>
        <w:r>
          <w:rPr>
            <w:rFonts w:hint="eastAsia"/>
          </w:rPr>
          <w:t>数据写一个文件，文件名为</w:t>
        </w:r>
        <w:r>
          <w:rPr>
            <w:rFonts w:hint="eastAsia"/>
          </w:rPr>
          <w:t>xx/</w:t>
        </w:r>
        <w:proofErr w:type="spellStart"/>
        <w:r>
          <w:t>img</w:t>
        </w:r>
        <w:proofErr w:type="spellEnd"/>
        <w:r>
          <w:rPr>
            <w:rFonts w:hint="eastAsia"/>
          </w:rPr>
          <w:t>/</w:t>
        </w:r>
      </w:ins>
      <w:proofErr w:type="spellStart"/>
      <w:ins w:id="1563" w:author="Liling" w:date="2016-04-05T16:17:00Z">
        <w:r>
          <w:t>alf</w:t>
        </w:r>
      </w:ins>
      <w:ins w:id="1564" w:author="Liling" w:date="2016-04-05T16:02:00Z">
        <w:r>
          <w:rPr>
            <w:rFonts w:hint="eastAsia"/>
          </w:rPr>
          <w:t>_</w:t>
        </w:r>
        <w:r>
          <w:t>pic_</w:t>
        </w:r>
        <w:r>
          <w:rPr>
            <w:rFonts w:hint="eastAsia"/>
          </w:rPr>
          <w:t>k</w:t>
        </w:r>
        <w:proofErr w:type="spellEnd"/>
        <w:r>
          <w:rPr>
            <w:rFonts w:hint="eastAsia"/>
          </w:rPr>
          <w:t>.</w:t>
        </w:r>
      </w:ins>
      <w:ins w:id="1565" w:author="cms" w:date="2016-06-06T17:08:00Z">
        <w:r w:rsidR="009D0F62" w:rsidRPr="009D0F62">
          <w:rPr>
            <w:rFonts w:hint="eastAsia"/>
          </w:rPr>
          <w:t xml:space="preserve"> </w:t>
        </w:r>
        <w:r w:rsidR="009D0F62">
          <w:rPr>
            <w:rFonts w:hint="eastAsia"/>
          </w:rPr>
          <w:t>txt</w:t>
        </w:r>
      </w:ins>
      <w:ins w:id="1566" w:author="Liling" w:date="2016-04-05T16:02:00Z">
        <w:del w:id="1567" w:author="cms" w:date="2016-06-06T17:08:00Z">
          <w:r w:rsidDel="009D0F62">
            <w:delText>yuv</w:delText>
          </w:r>
        </w:del>
        <w:r>
          <w:rPr>
            <w:rFonts w:hint="eastAsia"/>
          </w:rPr>
          <w:t>，其中</w:t>
        </w:r>
        <w:r>
          <w:t>xx</w:t>
        </w:r>
        <w: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t>。</w:t>
        </w:r>
        <w:r>
          <w:rPr>
            <w:rFonts w:hint="eastAsia"/>
          </w:rPr>
          <w:t>先存放</w:t>
        </w:r>
        <w:r>
          <w:t>Y</w:t>
        </w:r>
        <w:r>
          <w:t>分量，再存放</w:t>
        </w:r>
        <w:r>
          <w:t>U</w:t>
        </w:r>
        <w:r>
          <w:t>分量，最后存放</w:t>
        </w:r>
        <w:r>
          <w:t>V</w:t>
        </w:r>
        <w:r>
          <w:t>分量。</w:t>
        </w:r>
      </w:ins>
    </w:p>
    <w:p w:rsidR="00375D1D" w:rsidRPr="00375D1D" w:rsidRDefault="00375D1D"/>
    <w:p w:rsidR="00375D1D" w:rsidRPr="0064439D" w:rsidRDefault="00375D1D">
      <w:pPr>
        <w:rPr>
          <w:ins w:id="1568" w:author="Liling" w:date="2016-04-05T16:02:00Z"/>
        </w:rPr>
      </w:pPr>
    </w:p>
    <w:p w:rsidR="0064439D" w:rsidRDefault="00C962CE">
      <w:pPr>
        <w:pStyle w:val="2"/>
        <w:rPr>
          <w:ins w:id="1569" w:author="Sky123.Org" w:date="2016-05-20T17:03:00Z"/>
        </w:rPr>
        <w:pPrChange w:id="1570" w:author="Sky123.Org" w:date="2016-05-20T17:03:00Z">
          <w:pPr/>
        </w:pPrChange>
      </w:pPr>
      <w:ins w:id="1571" w:author="Sky123.Org" w:date="2016-05-20T17:03:00Z">
        <w:r>
          <w:rPr>
            <w:rFonts w:hint="eastAsia"/>
          </w:rPr>
          <w:t>1.12 LCU</w:t>
        </w:r>
        <w:r>
          <w:rPr>
            <w:rFonts w:hint="eastAsia"/>
          </w:rPr>
          <w:t>级的</w:t>
        </w:r>
        <w:r>
          <w:rPr>
            <w:rFonts w:hint="eastAsia"/>
          </w:rPr>
          <w:t>SAO</w:t>
        </w:r>
        <w:r>
          <w:rPr>
            <w:rFonts w:hint="eastAsia"/>
          </w:rPr>
          <w:t>参数信息</w:t>
        </w:r>
      </w:ins>
    </w:p>
    <w:p w:rsidR="00C962CE" w:rsidRDefault="00C962CE" w:rsidP="00C962CE">
      <w:pPr>
        <w:pStyle w:val="a7"/>
        <w:rPr>
          <w:ins w:id="1572" w:author="Sky123.Org" w:date="2016-05-20T17:04:00Z"/>
          <w:rFonts w:ascii="Times New Roman"/>
        </w:rPr>
      </w:pPr>
      <w:ins w:id="1573" w:author="Sky123.Org" w:date="2016-05-20T17:04:00Z">
        <w:r>
          <w:rPr>
            <w:rFonts w:hint="eastAsia"/>
          </w:rPr>
          <w:t>每个</w:t>
        </w:r>
        <w:r>
          <w:rPr>
            <w:rFonts w:hint="eastAsia"/>
          </w:rPr>
          <w:t>picture</w:t>
        </w:r>
        <w:r>
          <w:rPr>
            <w:rFonts w:hint="eastAsia"/>
          </w:rPr>
          <w:t>的所有</w:t>
        </w:r>
        <w:r>
          <w:rPr>
            <w:rFonts w:hint="eastAsia"/>
          </w:rPr>
          <w:t>LCU</w:t>
        </w:r>
        <w:r>
          <w:rPr>
            <w:rFonts w:hint="eastAsia"/>
          </w:rPr>
          <w:t>的</w:t>
        </w:r>
        <w:r>
          <w:rPr>
            <w:rFonts w:hint="eastAsia"/>
          </w:rPr>
          <w:t>SAO</w:t>
        </w:r>
        <w:r>
          <w:rPr>
            <w:rFonts w:hint="eastAsia"/>
          </w:rPr>
          <w:t>参数数据写一个文件，文件名为</w:t>
        </w:r>
        <w:r>
          <w:rPr>
            <w:rFonts w:hint="eastAsia"/>
          </w:rPr>
          <w:t>xx/</w:t>
        </w:r>
        <w:proofErr w:type="spellStart"/>
        <w:r>
          <w:rPr>
            <w:rFonts w:hint="eastAsia"/>
          </w:rPr>
          <w:t>saoinfo</w:t>
        </w:r>
        <w:proofErr w:type="spellEnd"/>
        <w:r>
          <w:rPr>
            <w:rFonts w:hint="eastAsia"/>
          </w:rPr>
          <w:t>/</w:t>
        </w:r>
        <w:r>
          <w:t>pic</w:t>
        </w:r>
        <w:r>
          <w:rPr>
            <w:rFonts w:hint="eastAsia"/>
          </w:rPr>
          <w:t>_k.txt</w:t>
        </w:r>
        <w:r>
          <w:rPr>
            <w:rFonts w:hint="eastAsia"/>
          </w:rPr>
          <w:t>，其中</w:t>
        </w:r>
        <w:r>
          <w:rPr>
            <w:rFonts w:ascii="Times New Roman" w:hAnsi="Times New Roman"/>
          </w:rPr>
          <w:t>xx</w:t>
        </w:r>
        <w:r>
          <w:rPr>
            <w:rFonts w:ascii="Times New Roman"/>
          </w:rPr>
          <w:t>为序列名、</w:t>
        </w:r>
        <w:r>
          <w:rPr>
            <w:rFonts w:hint="eastAsia"/>
          </w:rPr>
          <w:t>k</w:t>
        </w:r>
        <w:r>
          <w:rPr>
            <w:rFonts w:hint="eastAsia"/>
          </w:rPr>
          <w:t>为</w:t>
        </w:r>
        <w:r>
          <w:t>picture</w:t>
        </w:r>
        <w:r>
          <w:t>号</w:t>
        </w:r>
        <w:r w:rsidRPr="005D62BF">
          <w:rPr>
            <w:rFonts w:hint="eastAsia"/>
            <w:color w:val="FF0000"/>
          </w:rPr>
          <w:t>(</w:t>
        </w:r>
        <w:r>
          <w:rPr>
            <w:rFonts w:ascii="Times New Roman" w:hint="eastAsia"/>
            <w:color w:val="FF0000"/>
          </w:rPr>
          <w:t>k</w:t>
        </w:r>
        <w:r>
          <w:rPr>
            <w:rFonts w:ascii="Times New Roman" w:hint="eastAsia"/>
            <w:color w:val="FF0000"/>
          </w:rPr>
          <w:t>为</w:t>
        </w:r>
        <w:r>
          <w:rPr>
            <w:rFonts w:ascii="Times New Roman" w:hint="eastAsia"/>
            <w:color w:val="FF0000"/>
          </w:rPr>
          <w:t>4</w:t>
        </w:r>
        <w:r>
          <w:rPr>
            <w:rFonts w:ascii="Times New Roman" w:hint="eastAsia"/>
            <w:color w:val="FF0000"/>
          </w:rPr>
          <w:t>位十进制数</w:t>
        </w:r>
        <w:r w:rsidRPr="005D62BF">
          <w:rPr>
            <w:rFonts w:hint="eastAsia"/>
            <w:color w:val="FF0000"/>
          </w:rPr>
          <w:t>)</w:t>
        </w:r>
        <w:r>
          <w:rPr>
            <w:rFonts w:ascii="Times New Roman"/>
          </w:rPr>
          <w:t>。每个信息占</w:t>
        </w:r>
        <w:r>
          <w:rPr>
            <w:rFonts w:ascii="Times New Roman" w:hAnsi="Times New Roman"/>
          </w:rPr>
          <w:t>32bits</w:t>
        </w:r>
        <w:r>
          <w:rPr>
            <w:rFonts w:ascii="Times New Roman"/>
          </w:rPr>
          <w:t>，在文件中占一行</w:t>
        </w:r>
        <w:r>
          <w:rPr>
            <w:rFonts w:hint="eastAsia"/>
          </w:rPr>
          <w:t>，用</w:t>
        </w:r>
        <w:r>
          <w:rPr>
            <w:rFonts w:hint="eastAsia"/>
          </w:rPr>
          <w:t>16</w:t>
        </w:r>
        <w:r>
          <w:rPr>
            <w:rFonts w:hint="eastAsia"/>
          </w:rPr>
          <w:t>进制形式表示。</w:t>
        </w:r>
        <w:r>
          <w:rPr>
            <w:rFonts w:ascii="Times New Roman" w:hint="eastAsia"/>
          </w:rPr>
          <w:t>每个</w:t>
        </w:r>
        <w:r>
          <w:rPr>
            <w:rFonts w:ascii="Times New Roman"/>
          </w:rPr>
          <w:t>LCU</w:t>
        </w:r>
        <w:r>
          <w:rPr>
            <w:rFonts w:ascii="Times New Roman"/>
          </w:rPr>
          <w:t>占</w:t>
        </w:r>
        <w:r>
          <w:rPr>
            <w:rFonts w:ascii="Times New Roman" w:hint="eastAsia"/>
          </w:rPr>
          <w:t>2</w:t>
        </w:r>
        <w:del w:id="1574" w:author="cms" w:date="2016-06-29T15:48:00Z">
          <w:r w:rsidDel="00BA08B1">
            <w:rPr>
              <w:rFonts w:ascii="Times New Roman" w:hint="eastAsia"/>
            </w:rPr>
            <w:delText>0</w:delText>
          </w:r>
        </w:del>
      </w:ins>
      <w:ins w:id="1575" w:author="cms" w:date="2016-06-29T15:48:00Z">
        <w:r w:rsidR="00BA08B1">
          <w:rPr>
            <w:rFonts w:ascii="Times New Roman" w:hint="eastAsia"/>
          </w:rPr>
          <w:t>5</w:t>
        </w:r>
      </w:ins>
      <w:bookmarkStart w:id="1576" w:name="_GoBack"/>
      <w:bookmarkEnd w:id="1576"/>
      <w:ins w:id="1577" w:author="Sky123.Org" w:date="2016-05-20T17:04:00Z">
        <w:r>
          <w:rPr>
            <w:rFonts w:ascii="Times New Roman" w:hint="eastAsia"/>
          </w:rPr>
          <w:t>行</w:t>
        </w:r>
        <w:r>
          <w:rPr>
            <w:rFonts w:ascii="Times New Roman"/>
          </w:rPr>
          <w:t>。</w:t>
        </w:r>
      </w:ins>
    </w:p>
    <w:p w:rsidR="00484FE2" w:rsidRDefault="00484FE2" w:rsidP="00C962CE">
      <w:pPr>
        <w:pStyle w:val="a7"/>
        <w:rPr>
          <w:ins w:id="1578" w:author="Sky123.Org" w:date="2016-05-20T17:04:00Z"/>
          <w:rFonts w:ascii="Times New Roman" w:hAnsi="Times New Roman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484FE2" w:rsidTr="003865D4">
        <w:trPr>
          <w:trHeight w:val="255"/>
          <w:jc w:val="center"/>
          <w:ins w:id="1579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0" w:author="Sky123.Org" w:date="2016-05-20T17:04:00Z"/>
                <w:rFonts w:eastAsia="宋体" w:cstheme="minorHAnsi"/>
                <w:kern w:val="0"/>
                <w:szCs w:val="21"/>
              </w:rPr>
            </w:pPr>
            <w:ins w:id="158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82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8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lcu_addr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4" w:author="Sky123.Org" w:date="2016-05-20T17:04:00Z"/>
                <w:rFonts w:eastAsia="宋体" w:cstheme="minorHAnsi"/>
                <w:kern w:val="0"/>
                <w:szCs w:val="21"/>
              </w:rPr>
            </w:pPr>
            <w:ins w:id="158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86" w:author="Sky123.Org" w:date="2016-05-20T17:04:00Z"/>
                <w:rFonts w:eastAsia="宋体" w:cstheme="minorHAnsi"/>
                <w:kern w:val="0"/>
                <w:szCs w:val="21"/>
              </w:rPr>
            </w:pPr>
            <w:ins w:id="1587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rPr>
                <w:ins w:id="1588" w:author="Sky123.Org" w:date="2016-05-20T17:04:00Z"/>
                <w:rFonts w:cstheme="minorHAnsi"/>
              </w:rPr>
            </w:pPr>
            <w:ins w:id="1589" w:author="Sky123.Org" w:date="2016-05-20T17:04:00Z">
              <w:r>
                <w:rPr>
                  <w:rFonts w:cstheme="minorHAnsi"/>
                  <w:kern w:val="0"/>
                  <w:szCs w:val="21"/>
                </w:rPr>
                <w:t>当前</w:t>
              </w:r>
              <w:proofErr w:type="spellStart"/>
              <w:r>
                <w:rPr>
                  <w:rFonts w:cstheme="minorHAnsi"/>
                  <w:kern w:val="0"/>
                  <w:szCs w:val="21"/>
                </w:rPr>
                <w:t>Lcu</w:t>
              </w:r>
              <w:proofErr w:type="spellEnd"/>
              <w:r>
                <w:rPr>
                  <w:rFonts w:cstheme="minorHAnsi"/>
                  <w:kern w:val="0"/>
                  <w:szCs w:val="21"/>
                </w:rPr>
                <w:t>在图像中的位置，</w:t>
              </w:r>
              <w:r>
                <w:rPr>
                  <w:rFonts w:cstheme="minorHAnsi"/>
                </w:rPr>
                <w:t>{</w:t>
              </w:r>
              <w:proofErr w:type="spellStart"/>
              <w:r>
                <w:rPr>
                  <w:rFonts w:cstheme="minorHAnsi"/>
                </w:rPr>
                <w:t>LCUaddr_y</w:t>
              </w:r>
              <w:proofErr w:type="spellEnd"/>
              <w:r>
                <w:rPr>
                  <w:rFonts w:cstheme="minorHAnsi"/>
                </w:rPr>
                <w:t xml:space="preserve">&gt;&gt;4, </w:t>
              </w:r>
              <w:proofErr w:type="spellStart"/>
              <w:r>
                <w:rPr>
                  <w:rFonts w:cstheme="minorHAnsi"/>
                </w:rPr>
                <w:t>LCUaddr_x</w:t>
              </w:r>
              <w:proofErr w:type="spellEnd"/>
              <w:r>
                <w:rPr>
                  <w:rFonts w:cstheme="minorHAnsi"/>
                </w:rPr>
                <w:t>&gt;&gt;4}</w:t>
              </w:r>
              <w:r>
                <w:rPr>
                  <w:rFonts w:cstheme="minorHAnsi"/>
                </w:rPr>
                <w:t>，各占</w:t>
              </w:r>
              <w:r>
                <w:rPr>
                  <w:rFonts w:cstheme="minorHAnsi"/>
                </w:rPr>
                <w:t>16bits</w:t>
              </w:r>
              <w:r>
                <w:rPr>
                  <w:rFonts w:cstheme="minorHAnsi"/>
                </w:rPr>
                <w:t>。</w:t>
              </w:r>
            </w:ins>
          </w:p>
          <w:p w:rsidR="00484FE2" w:rsidRDefault="00484FE2" w:rsidP="003865D4">
            <w:pPr>
              <w:widowControl/>
              <w:rPr>
                <w:ins w:id="1590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91" w:author="Sky123.Org" w:date="2016-05-20T17:04:00Z">
              <w:r>
                <w:rPr>
                  <w:rFonts w:cstheme="minorHAnsi"/>
                </w:rPr>
                <w:t>LCUaddr_y</w:t>
              </w:r>
              <w:proofErr w:type="spellEnd"/>
              <w:r>
                <w:rPr>
                  <w:rFonts w:cstheme="minorHAnsi"/>
                </w:rPr>
                <w:t>，</w:t>
              </w:r>
              <w:proofErr w:type="spellStart"/>
              <w:r>
                <w:rPr>
                  <w:rFonts w:cstheme="minorHAnsi"/>
                </w:rPr>
                <w:t>LCUaddr_x</w:t>
              </w:r>
              <w:proofErr w:type="spellEnd"/>
              <w:r>
                <w:rPr>
                  <w:rFonts w:cstheme="minorHAnsi"/>
                </w:rPr>
                <w:t>表示像素点坐标。</w:t>
              </w:r>
            </w:ins>
          </w:p>
        </w:tc>
      </w:tr>
      <w:tr w:rsidR="00484FE2" w:rsidTr="003865D4">
        <w:trPr>
          <w:trHeight w:val="255"/>
          <w:jc w:val="center"/>
          <w:ins w:id="1592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93" w:author="Sky123.Org" w:date="2016-05-20T17:04:00Z"/>
                <w:rFonts w:eastAsia="宋体" w:cstheme="minorHAnsi"/>
                <w:kern w:val="0"/>
                <w:szCs w:val="21"/>
              </w:rPr>
            </w:pPr>
            <w:ins w:id="159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595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59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97" w:author="Sky123.Org" w:date="2016-05-20T17:04:00Z"/>
                <w:rFonts w:eastAsia="宋体" w:cstheme="minorHAnsi"/>
                <w:kern w:val="0"/>
                <w:szCs w:val="21"/>
              </w:rPr>
            </w:pPr>
            <w:ins w:id="159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599" w:author="Sky123.Org" w:date="2016-05-20T17:04:00Z"/>
                <w:rFonts w:eastAsia="宋体" w:cstheme="minorHAnsi"/>
                <w:kern w:val="0"/>
                <w:szCs w:val="21"/>
              </w:rPr>
            </w:pPr>
            <w:ins w:id="160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rPr>
                <w:ins w:id="1601" w:author="Sky123.Org" w:date="2016-05-20T17:04:00Z"/>
                <w:rFonts w:eastAsia="宋体" w:cstheme="minorHAnsi"/>
                <w:kern w:val="0"/>
                <w:szCs w:val="21"/>
              </w:rPr>
            </w:pPr>
            <w:ins w:id="160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SAO_OFF</w:t>
              </w:r>
            </w:ins>
          </w:p>
          <w:p w:rsidR="00484FE2" w:rsidRDefault="00484FE2" w:rsidP="003865D4">
            <w:pPr>
              <w:rPr>
                <w:ins w:id="1603" w:author="Sky123.Org" w:date="2016-05-20T17:04:00Z"/>
                <w:rFonts w:eastAsia="宋体" w:cstheme="minorHAnsi"/>
                <w:kern w:val="0"/>
                <w:szCs w:val="21"/>
              </w:rPr>
            </w:pPr>
            <w:ins w:id="160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SAO_INTERVAL</w:t>
              </w:r>
            </w:ins>
          </w:p>
          <w:p w:rsidR="00484FE2" w:rsidRDefault="00484FE2" w:rsidP="003865D4">
            <w:pPr>
              <w:rPr>
                <w:ins w:id="1605" w:author="Sky123.Org" w:date="2016-05-20T17:04:00Z"/>
                <w:rFonts w:eastAsia="宋体" w:cstheme="minorHAnsi"/>
                <w:kern w:val="0"/>
                <w:szCs w:val="21"/>
              </w:rPr>
            </w:pPr>
            <w:ins w:id="160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16</w:t>
              </w:r>
              <w:proofErr w:type="gramStart"/>
              <w:r>
                <w:rPr>
                  <w:rFonts w:eastAsia="宋体" w:cstheme="minorHAnsi"/>
                  <w:kern w:val="0"/>
                  <w:szCs w:val="21"/>
                </w:rPr>
                <w:t>’</w:t>
              </w:r>
              <w:proofErr w:type="gramEnd"/>
              <w:r>
                <w:rPr>
                  <w:rFonts w:eastAsia="宋体" w:cstheme="minorHAnsi"/>
                  <w:kern w:val="0"/>
                  <w:szCs w:val="21"/>
                </w:rPr>
                <w:t>d2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：</w:t>
              </w:r>
              <w:r>
                <w:rPr>
                  <w:rFonts w:eastAsia="宋体" w:cstheme="minorHAnsi"/>
                  <w:kern w:val="0"/>
                  <w:szCs w:val="21"/>
                </w:rPr>
                <w:t>SAO_EDGE</w:t>
              </w:r>
            </w:ins>
          </w:p>
        </w:tc>
      </w:tr>
      <w:tr w:rsidR="00484FE2" w:rsidTr="003865D4">
        <w:trPr>
          <w:trHeight w:val="255"/>
          <w:jc w:val="center"/>
          <w:ins w:id="1607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08" w:author="Sky123.Org" w:date="2016-05-20T17:04:00Z"/>
                <w:rFonts w:eastAsia="宋体" w:cstheme="minorHAnsi"/>
                <w:kern w:val="0"/>
                <w:szCs w:val="21"/>
              </w:rPr>
            </w:pPr>
            <w:ins w:id="160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2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10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1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SaoOffset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2" w:author="Sky123.Org" w:date="2016-05-20T17:04:00Z"/>
                <w:rFonts w:eastAsia="宋体" w:cstheme="minorHAnsi"/>
                <w:kern w:val="0"/>
                <w:szCs w:val="21"/>
              </w:rPr>
            </w:pPr>
            <w:ins w:id="161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4" w:author="Sky123.Org" w:date="2016-05-20T17:04:00Z"/>
                <w:rFonts w:eastAsia="宋体" w:cstheme="minorHAnsi"/>
                <w:kern w:val="0"/>
                <w:szCs w:val="21"/>
              </w:rPr>
            </w:pPr>
            <w:ins w:id="161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4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16" w:author="Sky123.Org" w:date="2016-05-20T17:04:00Z"/>
                <w:rFonts w:eastAsia="宋体" w:cstheme="minorHAnsi"/>
                <w:kern w:val="0"/>
                <w:szCs w:val="21"/>
              </w:rPr>
            </w:pPr>
            <w:ins w:id="1617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若</w:t>
              </w:r>
              <w:proofErr w:type="spellStart"/>
              <w:r>
                <w:rPr>
                  <w:rFonts w:eastAsia="宋体" w:cstheme="minorHAnsi"/>
                  <w:kern w:val="0"/>
                  <w:szCs w:val="21"/>
                </w:rPr>
                <w:t>sao_mode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SAO</w:t>
              </w:r>
              <w:r>
                <w:rPr>
                  <w:rFonts w:eastAsia="宋体" w:cstheme="minorHAnsi"/>
                  <w:kern w:val="0"/>
                  <w:szCs w:val="21"/>
                </w:rPr>
                <w:t>_OFF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>
                <w:rPr>
                  <w:rFonts w:eastAsia="宋体" w:cstheme="minorHAnsi"/>
                  <w:kern w:val="0"/>
                  <w:szCs w:val="21"/>
                </w:rPr>
                <w:t>或</w:t>
              </w:r>
              <w:proofErr w:type="spellStart"/>
              <w:r>
                <w:rPr>
                  <w:rFonts w:eastAsia="宋体" w:cstheme="minorHAnsi" w:hint="eastAsia"/>
                  <w:kern w:val="0"/>
                  <w:szCs w:val="21"/>
                </w:rPr>
                <w:t>sao_merge_type_index</w:t>
              </w:r>
              <w:proofErr w:type="spellEnd"/>
              <w:r>
                <w:rPr>
                  <w:rFonts w:eastAsia="宋体" w:cstheme="minorHAnsi" w:hint="eastAsia"/>
                  <w:kern w:val="0"/>
                  <w:szCs w:val="21"/>
                </w:rPr>
                <w:t>==SAO_MERGE</w:t>
              </w:r>
              <w:r>
                <w:rPr>
                  <w:rFonts w:eastAsia="宋体" w:cstheme="minorHAnsi"/>
                  <w:kern w:val="0"/>
                  <w:szCs w:val="21"/>
                </w:rPr>
                <w:t>_*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</w:t>
              </w:r>
              <w:r>
                <w:rPr>
                  <w:rFonts w:eastAsia="宋体" w:cstheme="minorHAnsi"/>
                  <w:kern w:val="0"/>
                  <w:szCs w:val="21"/>
                </w:rPr>
                <w:t>，为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</w:ins>
          </w:p>
        </w:tc>
      </w:tr>
      <w:tr w:rsidR="00484FE2" w:rsidTr="003865D4">
        <w:trPr>
          <w:trHeight w:val="270"/>
          <w:jc w:val="center"/>
          <w:ins w:id="1618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19" w:author="Sky123.Org" w:date="2016-05-20T17:04:00Z"/>
                <w:rFonts w:eastAsia="宋体" w:cstheme="minorHAnsi"/>
                <w:kern w:val="0"/>
                <w:szCs w:val="21"/>
              </w:rPr>
            </w:pPr>
            <w:ins w:id="162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6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21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2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SaoIntervalStartPos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23" w:author="Sky123.Org" w:date="2016-05-20T17:04:00Z"/>
                <w:rFonts w:eastAsia="宋体" w:cstheme="minorHAnsi"/>
                <w:kern w:val="0"/>
                <w:szCs w:val="21"/>
              </w:rPr>
            </w:pPr>
            <w:ins w:id="162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25" w:author="Sky123.Org" w:date="2016-05-20T17:04:00Z"/>
                <w:rFonts w:eastAsia="宋体" w:cstheme="minorHAnsi"/>
                <w:kern w:val="0"/>
                <w:szCs w:val="21"/>
              </w:rPr>
            </w:pPr>
            <w:ins w:id="162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27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2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interval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629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30" w:author="Sky123.Org" w:date="2016-05-20T17:04:00Z"/>
                <w:rFonts w:eastAsia="宋体" w:cstheme="minorHAnsi"/>
                <w:kern w:val="0"/>
                <w:szCs w:val="21"/>
              </w:rPr>
            </w:pPr>
            <w:ins w:id="163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7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32" w:author="Sky123.Org" w:date="2016-05-20T17:04:00Z"/>
                <w:rFonts w:eastAsia="宋体" w:cstheme="minorHAnsi"/>
                <w:kern w:val="0"/>
                <w:szCs w:val="21"/>
              </w:rPr>
            </w:pPr>
            <w:ins w:id="163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SaoIntervalDeltaPosMinus2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34" w:author="Sky123.Org" w:date="2016-05-20T17:04:00Z"/>
                <w:rFonts w:eastAsia="宋体" w:cstheme="minorHAnsi"/>
                <w:kern w:val="0"/>
                <w:szCs w:val="21"/>
              </w:rPr>
            </w:pPr>
            <w:ins w:id="163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36" w:author="Sky123.Org" w:date="2016-05-20T17:04:00Z"/>
                <w:rFonts w:eastAsia="宋体" w:cstheme="minorHAnsi"/>
                <w:kern w:val="0"/>
                <w:szCs w:val="21"/>
              </w:rPr>
            </w:pPr>
            <w:ins w:id="1637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38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3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interval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640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41" w:author="Sky123.Org" w:date="2016-05-20T17:04:00Z"/>
                <w:rFonts w:eastAsia="宋体" w:cstheme="minorHAnsi"/>
                <w:kern w:val="0"/>
                <w:szCs w:val="21"/>
              </w:rPr>
            </w:pPr>
            <w:ins w:id="164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43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4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SaoEdgeType</w:t>
              </w:r>
              <w:proofErr w:type="spellEnd"/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45" w:author="Sky123.Org" w:date="2016-05-20T17:04:00Z"/>
                <w:rFonts w:eastAsia="宋体" w:cstheme="minorHAnsi"/>
                <w:kern w:val="0"/>
                <w:szCs w:val="21"/>
              </w:rPr>
            </w:pPr>
            <w:ins w:id="164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47" w:author="Sky123.Org" w:date="2016-05-20T17:04:00Z"/>
                <w:rFonts w:eastAsia="宋体" w:cstheme="minorHAnsi"/>
                <w:kern w:val="0"/>
                <w:szCs w:val="21"/>
              </w:rPr>
            </w:pPr>
            <w:ins w:id="1648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49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5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SaoMode</w:t>
              </w:r>
              <w:proofErr w:type="spellEnd"/>
              <w:r>
                <w:rPr>
                  <w:rFonts w:eastAsia="宋体" w:cstheme="minorHAnsi"/>
                  <w:kern w:val="0"/>
                  <w:szCs w:val="21"/>
                </w:rPr>
                <w:t>[i]</w:t>
              </w:r>
              <w:r>
                <w:rPr>
                  <w:rFonts w:eastAsia="宋体" w:cstheme="minorHAnsi"/>
                  <w:kern w:val="0"/>
                  <w:szCs w:val="21"/>
                </w:rPr>
                <w:t>不等于</w:t>
              </w:r>
              <w:r>
                <w:rPr>
                  <w:rFonts w:eastAsia="宋体" w:cstheme="minorHAnsi"/>
                  <w:kern w:val="0"/>
                  <w:szCs w:val="21"/>
                </w:rPr>
                <w:t>Edge</w:t>
              </w:r>
              <w:r>
                <w:rPr>
                  <w:rFonts w:eastAsia="宋体" w:cstheme="minorHAnsi"/>
                  <w:kern w:val="0"/>
                  <w:szCs w:val="21"/>
                </w:rPr>
                <w:t>时以</w:t>
              </w:r>
              <w:r>
                <w:rPr>
                  <w:rFonts w:eastAsia="宋体" w:cstheme="minorHAnsi"/>
                  <w:kern w:val="0"/>
                  <w:szCs w:val="21"/>
                </w:rPr>
                <w:t>0</w:t>
              </w:r>
              <w:r>
                <w:rPr>
                  <w:rFonts w:eastAsia="宋体" w:cstheme="minorHAnsi"/>
                  <w:kern w:val="0"/>
                  <w:szCs w:val="21"/>
                </w:rPr>
                <w:t>填充</w:t>
              </w:r>
            </w:ins>
          </w:p>
        </w:tc>
      </w:tr>
      <w:tr w:rsidR="00484FE2" w:rsidTr="003865D4">
        <w:trPr>
          <w:trHeight w:val="270"/>
          <w:jc w:val="center"/>
          <w:ins w:id="1651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52" w:author="Sky123.Org" w:date="2016-05-20T17:04:00Z"/>
                <w:rFonts w:eastAsia="宋体" w:cstheme="minorHAnsi"/>
                <w:kern w:val="0"/>
                <w:szCs w:val="21"/>
              </w:rPr>
            </w:pPr>
            <w:ins w:id="1653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9~16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54" w:author="Sky123.Org" w:date="2016-05-20T17:04:00Z"/>
                <w:rFonts w:eastAsia="宋体" w:cstheme="minorHAnsi"/>
                <w:kern w:val="0"/>
                <w:szCs w:val="21"/>
              </w:rPr>
            </w:pPr>
            <w:ins w:id="1655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同</w:t>
              </w:r>
              <w:r>
                <w:rPr>
                  <w:rFonts w:eastAsia="宋体" w:cstheme="minorHAnsi"/>
                  <w:kern w:val="0"/>
                  <w:szCs w:val="21"/>
                </w:rPr>
                <w:t>1~8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56" w:author="Sky123.Org" w:date="2016-05-20T17:04:00Z"/>
                <w:rFonts w:eastAsia="宋体" w:cstheme="minorHAnsi"/>
                <w:kern w:val="0"/>
                <w:szCs w:val="21"/>
              </w:rPr>
            </w:pPr>
            <w:ins w:id="1657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58" w:author="Sky123.Org" w:date="2016-05-20T17:04:00Z"/>
                <w:rFonts w:eastAsia="宋体" w:cstheme="minorHAnsi"/>
                <w:kern w:val="0"/>
                <w:szCs w:val="21"/>
              </w:rPr>
            </w:pPr>
            <w:ins w:id="1659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60" w:author="Sky123.Org" w:date="2016-05-20T17:04:00Z"/>
                <w:rFonts w:eastAsia="宋体" w:cstheme="minorHAnsi"/>
                <w:kern w:val="0"/>
                <w:szCs w:val="21"/>
              </w:rPr>
            </w:pPr>
            <w:proofErr w:type="spellStart"/>
            <w:ins w:id="1661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Cb</w:t>
              </w:r>
              <w:proofErr w:type="spellEnd"/>
            </w:ins>
          </w:p>
        </w:tc>
      </w:tr>
      <w:tr w:rsidR="00484FE2" w:rsidTr="003865D4">
        <w:trPr>
          <w:trHeight w:val="270"/>
          <w:jc w:val="center"/>
          <w:ins w:id="1662" w:author="Sky123.Org" w:date="2016-05-20T17:04:00Z"/>
        </w:trPr>
        <w:tc>
          <w:tcPr>
            <w:tcW w:w="81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63" w:author="Sky123.Org" w:date="2016-05-20T17:04:00Z"/>
                <w:rFonts w:eastAsia="宋体" w:cstheme="minorHAnsi"/>
                <w:kern w:val="0"/>
                <w:szCs w:val="21"/>
              </w:rPr>
            </w:pPr>
            <w:ins w:id="1664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17~24</w:t>
              </w:r>
            </w:ins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65" w:author="Sky123.Org" w:date="2016-05-20T17:04:00Z"/>
                <w:rFonts w:eastAsia="宋体" w:cstheme="minorHAnsi"/>
                <w:kern w:val="0"/>
                <w:szCs w:val="21"/>
              </w:rPr>
            </w:pPr>
            <w:ins w:id="1666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同</w:t>
              </w:r>
              <w:r>
                <w:rPr>
                  <w:rFonts w:eastAsia="宋体" w:cstheme="minorHAnsi"/>
                  <w:kern w:val="0"/>
                  <w:szCs w:val="21"/>
                </w:rPr>
                <w:t>1~8</w:t>
              </w:r>
            </w:ins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67" w:author="Sky123.Org" w:date="2016-05-20T17:04:00Z"/>
                <w:rFonts w:eastAsia="宋体" w:cstheme="minorHAnsi"/>
                <w:kern w:val="0"/>
                <w:szCs w:val="21"/>
              </w:rPr>
            </w:pPr>
            <w:ins w:id="1668" w:author="Sky123.Org" w:date="2016-05-20T17:04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jc w:val="center"/>
              <w:rPr>
                <w:ins w:id="1669" w:author="Sky123.Org" w:date="2016-05-20T17:04:00Z"/>
                <w:rFonts w:eastAsia="宋体" w:cstheme="minorHAnsi"/>
                <w:kern w:val="0"/>
                <w:szCs w:val="21"/>
              </w:rPr>
            </w:pPr>
            <w:ins w:id="1670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8</w:t>
              </w:r>
            </w:ins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484FE2" w:rsidRDefault="00484FE2" w:rsidP="003865D4">
            <w:pPr>
              <w:widowControl/>
              <w:rPr>
                <w:ins w:id="1671" w:author="Sky123.Org" w:date="2016-05-20T17:04:00Z"/>
                <w:rFonts w:eastAsia="宋体" w:cstheme="minorHAnsi"/>
                <w:kern w:val="0"/>
                <w:szCs w:val="21"/>
              </w:rPr>
            </w:pPr>
            <w:ins w:id="1672" w:author="Sky123.Org" w:date="2016-05-20T17:04:00Z">
              <w:r>
                <w:rPr>
                  <w:rFonts w:eastAsia="宋体" w:cstheme="minorHAnsi"/>
                  <w:kern w:val="0"/>
                  <w:szCs w:val="21"/>
                </w:rPr>
                <w:t>Cr</w:t>
              </w:r>
            </w:ins>
          </w:p>
        </w:tc>
      </w:tr>
    </w:tbl>
    <w:p w:rsidR="00C962CE" w:rsidRDefault="00C962CE"/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相关定义</w:t>
      </w:r>
    </w:p>
    <w:p w:rsidR="00F9140A" w:rsidRDefault="00CC2025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、参考文献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AVS2-P2(</w:t>
      </w:r>
      <w:r>
        <w:rPr>
          <w:rFonts w:cstheme="minorHAnsi"/>
        </w:rPr>
        <w:t>征求意见稿</w:t>
      </w:r>
      <w:r>
        <w:rPr>
          <w:rFonts w:cstheme="minorHAnsi"/>
        </w:rPr>
        <w:t>)-20160107.pdf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</w:t>
      </w:r>
      <w:r>
        <w:rPr>
          <w:rFonts w:cstheme="minorHAnsi"/>
        </w:rPr>
        <w:t>熵解码报告</w:t>
      </w:r>
      <w:r>
        <w:rPr>
          <w:rFonts w:cstheme="minorHAnsi"/>
        </w:rPr>
        <w:t>-</w:t>
      </w:r>
      <w:r>
        <w:rPr>
          <w:rFonts w:cstheme="minorHAnsi"/>
        </w:rPr>
        <w:t>陈明书</w:t>
      </w:r>
    </w:p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sectPr w:rsidR="00F9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B87" w:rsidRDefault="00BF5B87" w:rsidP="00695EA9">
      <w:r>
        <w:separator/>
      </w:r>
    </w:p>
  </w:endnote>
  <w:endnote w:type="continuationSeparator" w:id="0">
    <w:p w:rsidR="00BF5B87" w:rsidRDefault="00BF5B87" w:rsidP="0069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B87" w:rsidRDefault="00BF5B87" w:rsidP="00695EA9">
      <w:r>
        <w:separator/>
      </w:r>
    </w:p>
  </w:footnote>
  <w:footnote w:type="continuationSeparator" w:id="0">
    <w:p w:rsidR="00BF5B87" w:rsidRDefault="00BF5B87" w:rsidP="0069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712E"/>
    <w:multiLevelType w:val="multilevel"/>
    <w:tmpl w:val="3BDE712E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A30"/>
    <w:multiLevelType w:val="multilevel"/>
    <w:tmpl w:val="64764A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ling">
    <w15:presenceInfo w15:providerId="None" w15:userId="Li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12"/>
    <w:rsid w:val="0000166C"/>
    <w:rsid w:val="0001052E"/>
    <w:rsid w:val="000108D3"/>
    <w:rsid w:val="00013232"/>
    <w:rsid w:val="00023289"/>
    <w:rsid w:val="00030408"/>
    <w:rsid w:val="00032BFB"/>
    <w:rsid w:val="00040439"/>
    <w:rsid w:val="00041307"/>
    <w:rsid w:val="000440FC"/>
    <w:rsid w:val="00045A93"/>
    <w:rsid w:val="00050BA3"/>
    <w:rsid w:val="00050C12"/>
    <w:rsid w:val="00051C5D"/>
    <w:rsid w:val="00063185"/>
    <w:rsid w:val="00066A38"/>
    <w:rsid w:val="00074854"/>
    <w:rsid w:val="0007663A"/>
    <w:rsid w:val="000771F7"/>
    <w:rsid w:val="000833F4"/>
    <w:rsid w:val="00086BCF"/>
    <w:rsid w:val="000879B0"/>
    <w:rsid w:val="00096022"/>
    <w:rsid w:val="000A1875"/>
    <w:rsid w:val="000A3153"/>
    <w:rsid w:val="000B49AD"/>
    <w:rsid w:val="000B5381"/>
    <w:rsid w:val="000D2501"/>
    <w:rsid w:val="000D595B"/>
    <w:rsid w:val="000D7084"/>
    <w:rsid w:val="000D73BB"/>
    <w:rsid w:val="000D7FE2"/>
    <w:rsid w:val="000F3AAB"/>
    <w:rsid w:val="001000BF"/>
    <w:rsid w:val="00112267"/>
    <w:rsid w:val="001146D3"/>
    <w:rsid w:val="001170D9"/>
    <w:rsid w:val="00117D68"/>
    <w:rsid w:val="00127806"/>
    <w:rsid w:val="00127CA6"/>
    <w:rsid w:val="001334EE"/>
    <w:rsid w:val="00134B0D"/>
    <w:rsid w:val="001360BA"/>
    <w:rsid w:val="001365EE"/>
    <w:rsid w:val="001372EE"/>
    <w:rsid w:val="0014205D"/>
    <w:rsid w:val="00143D3A"/>
    <w:rsid w:val="001500E1"/>
    <w:rsid w:val="0015231D"/>
    <w:rsid w:val="00157CD7"/>
    <w:rsid w:val="001602DC"/>
    <w:rsid w:val="00160E7C"/>
    <w:rsid w:val="00161A86"/>
    <w:rsid w:val="00165E4F"/>
    <w:rsid w:val="00166623"/>
    <w:rsid w:val="00176F4D"/>
    <w:rsid w:val="00177A5F"/>
    <w:rsid w:val="001807C3"/>
    <w:rsid w:val="00182AD5"/>
    <w:rsid w:val="00183098"/>
    <w:rsid w:val="00184B73"/>
    <w:rsid w:val="00193E70"/>
    <w:rsid w:val="00195543"/>
    <w:rsid w:val="00196AE7"/>
    <w:rsid w:val="001A1DD3"/>
    <w:rsid w:val="001A54CA"/>
    <w:rsid w:val="001B1AC3"/>
    <w:rsid w:val="001B1CCA"/>
    <w:rsid w:val="001B26E6"/>
    <w:rsid w:val="001B5AE9"/>
    <w:rsid w:val="001B6037"/>
    <w:rsid w:val="001C2930"/>
    <w:rsid w:val="001C2FE6"/>
    <w:rsid w:val="001C477B"/>
    <w:rsid w:val="001C56AA"/>
    <w:rsid w:val="001D18BF"/>
    <w:rsid w:val="001D3978"/>
    <w:rsid w:val="001E1B61"/>
    <w:rsid w:val="001E2029"/>
    <w:rsid w:val="001E3864"/>
    <w:rsid w:val="001E4911"/>
    <w:rsid w:val="001E4D88"/>
    <w:rsid w:val="001E5696"/>
    <w:rsid w:val="001F1518"/>
    <w:rsid w:val="001F3B99"/>
    <w:rsid w:val="001F4133"/>
    <w:rsid w:val="002001AD"/>
    <w:rsid w:val="002018A3"/>
    <w:rsid w:val="00203B8B"/>
    <w:rsid w:val="002202E4"/>
    <w:rsid w:val="00221FFD"/>
    <w:rsid w:val="00225CFE"/>
    <w:rsid w:val="002327B6"/>
    <w:rsid w:val="002379C6"/>
    <w:rsid w:val="002428E1"/>
    <w:rsid w:val="00242AA4"/>
    <w:rsid w:val="002458DB"/>
    <w:rsid w:val="00255DA6"/>
    <w:rsid w:val="002618A1"/>
    <w:rsid w:val="0026318E"/>
    <w:rsid w:val="0026795A"/>
    <w:rsid w:val="00283F5B"/>
    <w:rsid w:val="00285E46"/>
    <w:rsid w:val="00293D2D"/>
    <w:rsid w:val="002A46DC"/>
    <w:rsid w:val="002A54F3"/>
    <w:rsid w:val="002A75FE"/>
    <w:rsid w:val="002A7C44"/>
    <w:rsid w:val="002B21E8"/>
    <w:rsid w:val="002B2618"/>
    <w:rsid w:val="002B2BD5"/>
    <w:rsid w:val="002B6B77"/>
    <w:rsid w:val="002D011D"/>
    <w:rsid w:val="002D3C41"/>
    <w:rsid w:val="002E14AA"/>
    <w:rsid w:val="002E575C"/>
    <w:rsid w:val="002E623F"/>
    <w:rsid w:val="002F080B"/>
    <w:rsid w:val="002F5427"/>
    <w:rsid w:val="00300188"/>
    <w:rsid w:val="00304F1B"/>
    <w:rsid w:val="00314042"/>
    <w:rsid w:val="00321F7A"/>
    <w:rsid w:val="0032665F"/>
    <w:rsid w:val="00327789"/>
    <w:rsid w:val="0033067C"/>
    <w:rsid w:val="00332819"/>
    <w:rsid w:val="003366A0"/>
    <w:rsid w:val="00340A61"/>
    <w:rsid w:val="0034384A"/>
    <w:rsid w:val="003450CE"/>
    <w:rsid w:val="00345E06"/>
    <w:rsid w:val="00361115"/>
    <w:rsid w:val="003638B8"/>
    <w:rsid w:val="00365A08"/>
    <w:rsid w:val="00370AA5"/>
    <w:rsid w:val="00375D1D"/>
    <w:rsid w:val="003764FB"/>
    <w:rsid w:val="00377492"/>
    <w:rsid w:val="00380126"/>
    <w:rsid w:val="00384DBF"/>
    <w:rsid w:val="003856B8"/>
    <w:rsid w:val="003865D4"/>
    <w:rsid w:val="00387AF3"/>
    <w:rsid w:val="0039001A"/>
    <w:rsid w:val="0039017D"/>
    <w:rsid w:val="00391CF4"/>
    <w:rsid w:val="0039376F"/>
    <w:rsid w:val="00395408"/>
    <w:rsid w:val="003956C8"/>
    <w:rsid w:val="003A70BA"/>
    <w:rsid w:val="003B6853"/>
    <w:rsid w:val="003C0D00"/>
    <w:rsid w:val="003C2CA0"/>
    <w:rsid w:val="003D4508"/>
    <w:rsid w:val="003D5239"/>
    <w:rsid w:val="003F085E"/>
    <w:rsid w:val="00400194"/>
    <w:rsid w:val="00400384"/>
    <w:rsid w:val="00401576"/>
    <w:rsid w:val="00403BDB"/>
    <w:rsid w:val="00414CD0"/>
    <w:rsid w:val="004165E6"/>
    <w:rsid w:val="00424310"/>
    <w:rsid w:val="00432682"/>
    <w:rsid w:val="00434737"/>
    <w:rsid w:val="004350E1"/>
    <w:rsid w:val="00444CDA"/>
    <w:rsid w:val="00450D90"/>
    <w:rsid w:val="00455B89"/>
    <w:rsid w:val="0045767D"/>
    <w:rsid w:val="00467D93"/>
    <w:rsid w:val="00473EE1"/>
    <w:rsid w:val="0048121B"/>
    <w:rsid w:val="00482E12"/>
    <w:rsid w:val="00484FE2"/>
    <w:rsid w:val="0048517E"/>
    <w:rsid w:val="00490B22"/>
    <w:rsid w:val="00490C29"/>
    <w:rsid w:val="00492063"/>
    <w:rsid w:val="004925F9"/>
    <w:rsid w:val="00495524"/>
    <w:rsid w:val="00496827"/>
    <w:rsid w:val="004A35DD"/>
    <w:rsid w:val="004A6A8A"/>
    <w:rsid w:val="004C0212"/>
    <w:rsid w:val="004C27F5"/>
    <w:rsid w:val="004D0D9E"/>
    <w:rsid w:val="004D562D"/>
    <w:rsid w:val="004D7434"/>
    <w:rsid w:val="004E1261"/>
    <w:rsid w:val="004E15CE"/>
    <w:rsid w:val="004E263F"/>
    <w:rsid w:val="004E4756"/>
    <w:rsid w:val="004E54CD"/>
    <w:rsid w:val="004E5E6E"/>
    <w:rsid w:val="004F3D5F"/>
    <w:rsid w:val="004F5BD3"/>
    <w:rsid w:val="004F6FA1"/>
    <w:rsid w:val="0050479C"/>
    <w:rsid w:val="0050495E"/>
    <w:rsid w:val="00506BD1"/>
    <w:rsid w:val="0051112D"/>
    <w:rsid w:val="0051345B"/>
    <w:rsid w:val="00516443"/>
    <w:rsid w:val="0052120C"/>
    <w:rsid w:val="005265E8"/>
    <w:rsid w:val="005271DD"/>
    <w:rsid w:val="00530CFE"/>
    <w:rsid w:val="005318B9"/>
    <w:rsid w:val="005343D7"/>
    <w:rsid w:val="00535DF3"/>
    <w:rsid w:val="00536E3A"/>
    <w:rsid w:val="00540A7D"/>
    <w:rsid w:val="00542C63"/>
    <w:rsid w:val="00544794"/>
    <w:rsid w:val="005451B5"/>
    <w:rsid w:val="005453DC"/>
    <w:rsid w:val="00546613"/>
    <w:rsid w:val="0055448B"/>
    <w:rsid w:val="00554840"/>
    <w:rsid w:val="00555989"/>
    <w:rsid w:val="00583A46"/>
    <w:rsid w:val="00586B81"/>
    <w:rsid w:val="00590208"/>
    <w:rsid w:val="005A0B31"/>
    <w:rsid w:val="005A5702"/>
    <w:rsid w:val="005B2929"/>
    <w:rsid w:val="005B3C23"/>
    <w:rsid w:val="005B48E8"/>
    <w:rsid w:val="005B4CA7"/>
    <w:rsid w:val="005C44AF"/>
    <w:rsid w:val="005C4FE7"/>
    <w:rsid w:val="005D048C"/>
    <w:rsid w:val="005D255B"/>
    <w:rsid w:val="005D6CA4"/>
    <w:rsid w:val="005E09FB"/>
    <w:rsid w:val="005E24E0"/>
    <w:rsid w:val="005E2B2D"/>
    <w:rsid w:val="005E313A"/>
    <w:rsid w:val="005E4C4B"/>
    <w:rsid w:val="005F077C"/>
    <w:rsid w:val="005F379F"/>
    <w:rsid w:val="00606549"/>
    <w:rsid w:val="00614712"/>
    <w:rsid w:val="006165E0"/>
    <w:rsid w:val="00630226"/>
    <w:rsid w:val="00643179"/>
    <w:rsid w:val="0064439D"/>
    <w:rsid w:val="0064594B"/>
    <w:rsid w:val="00647393"/>
    <w:rsid w:val="006572F7"/>
    <w:rsid w:val="00660FEE"/>
    <w:rsid w:val="00661BAC"/>
    <w:rsid w:val="006628D1"/>
    <w:rsid w:val="00666898"/>
    <w:rsid w:val="0067012C"/>
    <w:rsid w:val="00680511"/>
    <w:rsid w:val="00681760"/>
    <w:rsid w:val="00683CCD"/>
    <w:rsid w:val="00684DA1"/>
    <w:rsid w:val="006855CF"/>
    <w:rsid w:val="00687E3A"/>
    <w:rsid w:val="00690519"/>
    <w:rsid w:val="00695B34"/>
    <w:rsid w:val="00695EA9"/>
    <w:rsid w:val="00697DA8"/>
    <w:rsid w:val="006A612D"/>
    <w:rsid w:val="006B381A"/>
    <w:rsid w:val="006C0915"/>
    <w:rsid w:val="006C1162"/>
    <w:rsid w:val="006D6C26"/>
    <w:rsid w:val="006E3D7A"/>
    <w:rsid w:val="006E75E2"/>
    <w:rsid w:val="006F0B34"/>
    <w:rsid w:val="006F0D2A"/>
    <w:rsid w:val="006F5BDC"/>
    <w:rsid w:val="0070602E"/>
    <w:rsid w:val="0070636C"/>
    <w:rsid w:val="00712931"/>
    <w:rsid w:val="007137D4"/>
    <w:rsid w:val="007275A4"/>
    <w:rsid w:val="00730F11"/>
    <w:rsid w:val="007311EE"/>
    <w:rsid w:val="00732C93"/>
    <w:rsid w:val="007360FD"/>
    <w:rsid w:val="00737736"/>
    <w:rsid w:val="00737DBD"/>
    <w:rsid w:val="007417DF"/>
    <w:rsid w:val="007463E9"/>
    <w:rsid w:val="007463FF"/>
    <w:rsid w:val="0075005F"/>
    <w:rsid w:val="00750820"/>
    <w:rsid w:val="00757206"/>
    <w:rsid w:val="007607E9"/>
    <w:rsid w:val="007634B8"/>
    <w:rsid w:val="00764AC4"/>
    <w:rsid w:val="00774F37"/>
    <w:rsid w:val="0078437F"/>
    <w:rsid w:val="00794153"/>
    <w:rsid w:val="00796AF5"/>
    <w:rsid w:val="007A27CD"/>
    <w:rsid w:val="007B3640"/>
    <w:rsid w:val="007C4809"/>
    <w:rsid w:val="007D089A"/>
    <w:rsid w:val="007E49F9"/>
    <w:rsid w:val="007E6739"/>
    <w:rsid w:val="007F6BDE"/>
    <w:rsid w:val="00805A39"/>
    <w:rsid w:val="008079FB"/>
    <w:rsid w:val="00811A98"/>
    <w:rsid w:val="008121F1"/>
    <w:rsid w:val="00812C9D"/>
    <w:rsid w:val="00826BE4"/>
    <w:rsid w:val="00831BE1"/>
    <w:rsid w:val="00833FAA"/>
    <w:rsid w:val="00840F74"/>
    <w:rsid w:val="00862069"/>
    <w:rsid w:val="00866643"/>
    <w:rsid w:val="00866C01"/>
    <w:rsid w:val="00866FB1"/>
    <w:rsid w:val="00875B3E"/>
    <w:rsid w:val="00881530"/>
    <w:rsid w:val="0088314F"/>
    <w:rsid w:val="00886818"/>
    <w:rsid w:val="00887FC5"/>
    <w:rsid w:val="008A2086"/>
    <w:rsid w:val="008A5D12"/>
    <w:rsid w:val="008A5EAF"/>
    <w:rsid w:val="008B0E00"/>
    <w:rsid w:val="008B0EF8"/>
    <w:rsid w:val="008B35C7"/>
    <w:rsid w:val="008B4E63"/>
    <w:rsid w:val="008D0B6E"/>
    <w:rsid w:val="008D65A0"/>
    <w:rsid w:val="008D701D"/>
    <w:rsid w:val="008E1DE3"/>
    <w:rsid w:val="008E2E6C"/>
    <w:rsid w:val="008E7653"/>
    <w:rsid w:val="008F050A"/>
    <w:rsid w:val="008F1CF2"/>
    <w:rsid w:val="008F21D5"/>
    <w:rsid w:val="008F4ACB"/>
    <w:rsid w:val="00903336"/>
    <w:rsid w:val="00905D65"/>
    <w:rsid w:val="0091082E"/>
    <w:rsid w:val="0091358C"/>
    <w:rsid w:val="0091560A"/>
    <w:rsid w:val="009172FE"/>
    <w:rsid w:val="00922FB5"/>
    <w:rsid w:val="00932834"/>
    <w:rsid w:val="00933253"/>
    <w:rsid w:val="00935CE7"/>
    <w:rsid w:val="00937E5D"/>
    <w:rsid w:val="00942F8E"/>
    <w:rsid w:val="009536C4"/>
    <w:rsid w:val="00953954"/>
    <w:rsid w:val="00955C26"/>
    <w:rsid w:val="0096025A"/>
    <w:rsid w:val="00960C4E"/>
    <w:rsid w:val="00962DB1"/>
    <w:rsid w:val="0096370F"/>
    <w:rsid w:val="00964F0D"/>
    <w:rsid w:val="00994530"/>
    <w:rsid w:val="009A4D22"/>
    <w:rsid w:val="009B2636"/>
    <w:rsid w:val="009C07E5"/>
    <w:rsid w:val="009C3BE6"/>
    <w:rsid w:val="009C4B4C"/>
    <w:rsid w:val="009C4E19"/>
    <w:rsid w:val="009C66B8"/>
    <w:rsid w:val="009D0F62"/>
    <w:rsid w:val="009D7892"/>
    <w:rsid w:val="009E2ADE"/>
    <w:rsid w:val="009E5F3C"/>
    <w:rsid w:val="009F5227"/>
    <w:rsid w:val="009F60C6"/>
    <w:rsid w:val="00A02D81"/>
    <w:rsid w:val="00A0388C"/>
    <w:rsid w:val="00A04C54"/>
    <w:rsid w:val="00A12B17"/>
    <w:rsid w:val="00A130AF"/>
    <w:rsid w:val="00A132C9"/>
    <w:rsid w:val="00A13E4D"/>
    <w:rsid w:val="00A164E4"/>
    <w:rsid w:val="00A27200"/>
    <w:rsid w:val="00A27FF5"/>
    <w:rsid w:val="00A33640"/>
    <w:rsid w:val="00A343B2"/>
    <w:rsid w:val="00A37808"/>
    <w:rsid w:val="00A37ECA"/>
    <w:rsid w:val="00A41652"/>
    <w:rsid w:val="00A43BBF"/>
    <w:rsid w:val="00A51C7F"/>
    <w:rsid w:val="00A572E3"/>
    <w:rsid w:val="00A57416"/>
    <w:rsid w:val="00A62FF1"/>
    <w:rsid w:val="00A6600D"/>
    <w:rsid w:val="00A668AB"/>
    <w:rsid w:val="00A7034D"/>
    <w:rsid w:val="00A72490"/>
    <w:rsid w:val="00A73AE2"/>
    <w:rsid w:val="00A73C8F"/>
    <w:rsid w:val="00A7404B"/>
    <w:rsid w:val="00A92BC3"/>
    <w:rsid w:val="00AA1315"/>
    <w:rsid w:val="00AA429E"/>
    <w:rsid w:val="00AA68AB"/>
    <w:rsid w:val="00AC4340"/>
    <w:rsid w:val="00AD4196"/>
    <w:rsid w:val="00AD4EE5"/>
    <w:rsid w:val="00AD56C6"/>
    <w:rsid w:val="00AE1B6B"/>
    <w:rsid w:val="00AF1FD4"/>
    <w:rsid w:val="00B04F7E"/>
    <w:rsid w:val="00B079D5"/>
    <w:rsid w:val="00B271B4"/>
    <w:rsid w:val="00B3025E"/>
    <w:rsid w:val="00B30358"/>
    <w:rsid w:val="00B36371"/>
    <w:rsid w:val="00B4093F"/>
    <w:rsid w:val="00B42CE8"/>
    <w:rsid w:val="00B467D4"/>
    <w:rsid w:val="00B64F87"/>
    <w:rsid w:val="00B74CA0"/>
    <w:rsid w:val="00B75D8F"/>
    <w:rsid w:val="00B92B30"/>
    <w:rsid w:val="00B9375B"/>
    <w:rsid w:val="00B94D8A"/>
    <w:rsid w:val="00B97F47"/>
    <w:rsid w:val="00BA08B1"/>
    <w:rsid w:val="00BA09B9"/>
    <w:rsid w:val="00BA12D0"/>
    <w:rsid w:val="00BA261D"/>
    <w:rsid w:val="00BA2C0C"/>
    <w:rsid w:val="00BA30EB"/>
    <w:rsid w:val="00BA737A"/>
    <w:rsid w:val="00BC0FCB"/>
    <w:rsid w:val="00BC249F"/>
    <w:rsid w:val="00BC4AA7"/>
    <w:rsid w:val="00BC721A"/>
    <w:rsid w:val="00BC7A68"/>
    <w:rsid w:val="00BE468A"/>
    <w:rsid w:val="00BE7A3C"/>
    <w:rsid w:val="00BF2672"/>
    <w:rsid w:val="00BF5B87"/>
    <w:rsid w:val="00C01D6B"/>
    <w:rsid w:val="00C0466A"/>
    <w:rsid w:val="00C2119B"/>
    <w:rsid w:val="00C23329"/>
    <w:rsid w:val="00C3079F"/>
    <w:rsid w:val="00C314F5"/>
    <w:rsid w:val="00C3186A"/>
    <w:rsid w:val="00C331B6"/>
    <w:rsid w:val="00C376C4"/>
    <w:rsid w:val="00C45768"/>
    <w:rsid w:val="00C46374"/>
    <w:rsid w:val="00C5487E"/>
    <w:rsid w:val="00C5605A"/>
    <w:rsid w:val="00C60726"/>
    <w:rsid w:val="00C6651D"/>
    <w:rsid w:val="00C7496D"/>
    <w:rsid w:val="00C749D7"/>
    <w:rsid w:val="00C77974"/>
    <w:rsid w:val="00C84EFB"/>
    <w:rsid w:val="00C86160"/>
    <w:rsid w:val="00C86A00"/>
    <w:rsid w:val="00C92897"/>
    <w:rsid w:val="00C92E70"/>
    <w:rsid w:val="00C94108"/>
    <w:rsid w:val="00C94CBC"/>
    <w:rsid w:val="00C962CE"/>
    <w:rsid w:val="00C96FF0"/>
    <w:rsid w:val="00CA4442"/>
    <w:rsid w:val="00CA4E11"/>
    <w:rsid w:val="00CB038D"/>
    <w:rsid w:val="00CB171F"/>
    <w:rsid w:val="00CB4E65"/>
    <w:rsid w:val="00CC2025"/>
    <w:rsid w:val="00CC250F"/>
    <w:rsid w:val="00CC2CB9"/>
    <w:rsid w:val="00CC485E"/>
    <w:rsid w:val="00CD12DC"/>
    <w:rsid w:val="00CD45CA"/>
    <w:rsid w:val="00CD68E3"/>
    <w:rsid w:val="00CF39E4"/>
    <w:rsid w:val="00CF5322"/>
    <w:rsid w:val="00D007E4"/>
    <w:rsid w:val="00D02C84"/>
    <w:rsid w:val="00D0504A"/>
    <w:rsid w:val="00D10006"/>
    <w:rsid w:val="00D16C4D"/>
    <w:rsid w:val="00D24A54"/>
    <w:rsid w:val="00D25A03"/>
    <w:rsid w:val="00D26715"/>
    <w:rsid w:val="00D35E2C"/>
    <w:rsid w:val="00D3689F"/>
    <w:rsid w:val="00D42424"/>
    <w:rsid w:val="00D46910"/>
    <w:rsid w:val="00D525BA"/>
    <w:rsid w:val="00D537BC"/>
    <w:rsid w:val="00D618A6"/>
    <w:rsid w:val="00D7465F"/>
    <w:rsid w:val="00D749E1"/>
    <w:rsid w:val="00D858BE"/>
    <w:rsid w:val="00D8659B"/>
    <w:rsid w:val="00DA0A0A"/>
    <w:rsid w:val="00DB10E2"/>
    <w:rsid w:val="00DB242C"/>
    <w:rsid w:val="00DC177F"/>
    <w:rsid w:val="00DD1899"/>
    <w:rsid w:val="00DD3C6E"/>
    <w:rsid w:val="00DD4180"/>
    <w:rsid w:val="00DE0821"/>
    <w:rsid w:val="00DE5CDC"/>
    <w:rsid w:val="00DF0306"/>
    <w:rsid w:val="00DF4BCC"/>
    <w:rsid w:val="00E067AE"/>
    <w:rsid w:val="00E06B9C"/>
    <w:rsid w:val="00E07E31"/>
    <w:rsid w:val="00E100C3"/>
    <w:rsid w:val="00E1228B"/>
    <w:rsid w:val="00E12CE9"/>
    <w:rsid w:val="00E206A1"/>
    <w:rsid w:val="00E23B41"/>
    <w:rsid w:val="00E23D6E"/>
    <w:rsid w:val="00E41B07"/>
    <w:rsid w:val="00E470E5"/>
    <w:rsid w:val="00E5128E"/>
    <w:rsid w:val="00E520F5"/>
    <w:rsid w:val="00E552AC"/>
    <w:rsid w:val="00E57274"/>
    <w:rsid w:val="00E60F58"/>
    <w:rsid w:val="00E6570C"/>
    <w:rsid w:val="00E7371E"/>
    <w:rsid w:val="00E74EA9"/>
    <w:rsid w:val="00E800A5"/>
    <w:rsid w:val="00E922F1"/>
    <w:rsid w:val="00E95C25"/>
    <w:rsid w:val="00EA0E21"/>
    <w:rsid w:val="00EB157F"/>
    <w:rsid w:val="00EB2999"/>
    <w:rsid w:val="00EB5C7D"/>
    <w:rsid w:val="00EC5F3A"/>
    <w:rsid w:val="00EC7314"/>
    <w:rsid w:val="00ED6E2A"/>
    <w:rsid w:val="00EE11F1"/>
    <w:rsid w:val="00EE40B2"/>
    <w:rsid w:val="00F0583A"/>
    <w:rsid w:val="00F0720B"/>
    <w:rsid w:val="00F12056"/>
    <w:rsid w:val="00F24C63"/>
    <w:rsid w:val="00F3169C"/>
    <w:rsid w:val="00F36053"/>
    <w:rsid w:val="00F401C2"/>
    <w:rsid w:val="00F46C17"/>
    <w:rsid w:val="00F4726D"/>
    <w:rsid w:val="00F47C85"/>
    <w:rsid w:val="00F55556"/>
    <w:rsid w:val="00F5785F"/>
    <w:rsid w:val="00F60DF4"/>
    <w:rsid w:val="00F8042B"/>
    <w:rsid w:val="00F80D3F"/>
    <w:rsid w:val="00F8394E"/>
    <w:rsid w:val="00F9140A"/>
    <w:rsid w:val="00F91CB7"/>
    <w:rsid w:val="00FA2133"/>
    <w:rsid w:val="00FA2258"/>
    <w:rsid w:val="00FB4BFC"/>
    <w:rsid w:val="00FB7502"/>
    <w:rsid w:val="00FC54A7"/>
    <w:rsid w:val="00FE4D9D"/>
    <w:rsid w:val="00FE5D42"/>
    <w:rsid w:val="00FF049E"/>
    <w:rsid w:val="00FF06FC"/>
    <w:rsid w:val="00FF13BD"/>
    <w:rsid w:val="00FF13C7"/>
    <w:rsid w:val="03EF7383"/>
    <w:rsid w:val="08B01ED0"/>
    <w:rsid w:val="20F2001C"/>
    <w:rsid w:val="23983773"/>
    <w:rsid w:val="38710629"/>
    <w:rsid w:val="3AAD2C08"/>
    <w:rsid w:val="424853CC"/>
    <w:rsid w:val="42DB41BE"/>
    <w:rsid w:val="4BC1068D"/>
    <w:rsid w:val="57EF52F0"/>
    <w:rsid w:val="5BBB710D"/>
    <w:rsid w:val="5EC54EE6"/>
    <w:rsid w:val="5F2125E2"/>
    <w:rsid w:val="612E7FB5"/>
    <w:rsid w:val="7A8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1E1B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1E1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9F983-DA4F-460E-8F70-36A7C8CB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1944</Words>
  <Characters>11087</Characters>
  <Application>Microsoft Office Word</Application>
  <DocSecurity>0</DocSecurity>
  <Lines>92</Lines>
  <Paragraphs>26</Paragraphs>
  <ScaleCrop>false</ScaleCrop>
  <Company>CAS</Company>
  <LinksUpToDate>false</LinksUpToDate>
  <CharactersWithSpaces>13005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Chinho</dc:creator>
  <cp:lastModifiedBy>cms</cp:lastModifiedBy>
  <cp:revision>6</cp:revision>
  <dcterms:created xsi:type="dcterms:W3CDTF">2016-06-12T03:04:00Z</dcterms:created>
  <dcterms:modified xsi:type="dcterms:W3CDTF">2016-06-29T07:48:00Z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