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6C0915">
      <w:pPr>
        <w:widowControl/>
        <w:jc w:val="center"/>
        <w:rPr>
          <w:rFonts w:cstheme="minorHAnsi"/>
          <w:sz w:val="44"/>
          <w:szCs w:val="44"/>
        </w:rPr>
      </w:pPr>
      <w:r>
        <w:rPr>
          <w:rFonts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46.05pt;width:406.6pt;height:184.25pt;z-index:251659264;mso-wrap-distance-left:9pt;mso-wrap-distance-top:3.6pt;mso-wrap-distance-right:9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E470E5" w:rsidRDefault="00E470E5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</w:p>
                <w:p w:rsidR="00E470E5" w:rsidRDefault="00E470E5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AVS2</w:t>
                  </w:r>
                  <w:r>
                    <w:rPr>
                      <w:rFonts w:asciiTheme="majorHAnsi" w:eastAsiaTheme="majorEastAsia" w:hAnsiTheme="majorHAnsi" w:cs="Times New Roman" w:hint="eastAsia"/>
                      <w:b/>
                      <w:sz w:val="48"/>
                      <w:szCs w:val="48"/>
                    </w:rPr>
                    <w:t>视频</w:t>
                  </w: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解码</w:t>
                  </w:r>
                </w:p>
                <w:p w:rsidR="00E470E5" w:rsidRDefault="00E470E5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 w:hint="eastAsia"/>
                      <w:b/>
                      <w:sz w:val="48"/>
                      <w:szCs w:val="48"/>
                    </w:rPr>
                    <w:t>——</w:t>
                  </w:r>
                  <w:r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  <w:t>数据提取</w:t>
                  </w:r>
                  <w:r>
                    <w:rPr>
                      <w:rFonts w:asciiTheme="majorEastAsia" w:eastAsiaTheme="majorEastAsia" w:hAnsiTheme="majorEastAsia" w:cs="Times New Roman" w:hint="eastAsia"/>
                      <w:b/>
                      <w:sz w:val="48"/>
                      <w:szCs w:val="48"/>
                    </w:rPr>
                    <w:t>说明</w:t>
                  </w:r>
                </w:p>
                <w:p w:rsidR="00E470E5" w:rsidRDefault="00E470E5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(Version 1.0)</w:t>
                  </w:r>
                </w:p>
                <w:p w:rsidR="00E470E5" w:rsidRDefault="00E470E5"/>
              </w:txbxContent>
            </v:textbox>
            <w10:wrap type="square"/>
          </v:shape>
        </w:pic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国家专用集成电路设计工程技术研究中心</w:t>
      </w:r>
    </w:p>
    <w:p w:rsidR="00F9140A" w:rsidRDefault="00CC2025">
      <w:pPr>
        <w:jc w:val="center"/>
        <w:rPr>
          <w:rFonts w:cstheme="minorHAnsi"/>
          <w:szCs w:val="21"/>
        </w:rPr>
      </w:pPr>
      <w:r>
        <w:rPr>
          <w:rFonts w:cstheme="minorHAnsi"/>
          <w:sz w:val="32"/>
          <w:szCs w:val="32"/>
        </w:rPr>
        <w:t>设计二部多媒体组</w: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tbl>
      <w:tblPr>
        <w:tblpPr w:leftFromText="180" w:rightFromText="180" w:vertAnchor="page" w:horzAnchor="margin" w:tblpY="146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009"/>
        <w:gridCol w:w="1138"/>
        <w:gridCol w:w="1382"/>
        <w:gridCol w:w="1034"/>
      </w:tblGrid>
      <w:tr w:rsidR="00F9140A">
        <w:tc>
          <w:tcPr>
            <w:tcW w:w="95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lastRenderedPageBreak/>
              <w:t>版本号</w:t>
            </w:r>
          </w:p>
        </w:tc>
        <w:tc>
          <w:tcPr>
            <w:tcW w:w="400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修改说明</w:t>
            </w:r>
          </w:p>
        </w:tc>
        <w:tc>
          <w:tcPr>
            <w:tcW w:w="1138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修改者</w:t>
            </w:r>
          </w:p>
        </w:tc>
        <w:tc>
          <w:tcPr>
            <w:tcW w:w="1382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修改时间</w:t>
            </w:r>
          </w:p>
        </w:tc>
        <w:tc>
          <w:tcPr>
            <w:tcW w:w="1034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备注</w:t>
            </w: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0.1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创建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0.2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/>
              </w:rPr>
              <w:t>slice</w:t>
            </w:r>
            <w:r>
              <w:rPr>
                <w:rFonts w:eastAsia="黑体" w:cstheme="minorHAnsi"/>
              </w:rPr>
              <w:t>数据定义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0.3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mv</w:t>
            </w:r>
            <w:r>
              <w:rPr>
                <w:rFonts w:eastAsia="黑体" w:cstheme="minorHAnsi" w:hint="eastAsia"/>
              </w:rPr>
              <w:t>时域参考</w:t>
            </w:r>
            <w:r>
              <w:rPr>
                <w:rFonts w:eastAsia="黑体" w:cstheme="minorHAnsi"/>
              </w:rPr>
              <w:t>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尔荟东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0.4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修改</w:t>
            </w:r>
            <w:r>
              <w:rPr>
                <w:rFonts w:eastAsia="黑体" w:cstheme="minorHAnsi" w:hint="eastAsia"/>
              </w:rPr>
              <w:t>PIC</w:t>
            </w:r>
            <w:r>
              <w:rPr>
                <w:rFonts w:eastAsia="黑体" w:cstheme="minorHAnsi" w:hint="eastAsia"/>
              </w:rPr>
              <w:t>头定义，增加两条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尔荟东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F80D3F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0.6</w:t>
            </w:r>
          </w:p>
        </w:tc>
        <w:tc>
          <w:tcPr>
            <w:tcW w:w="4009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评审</w:t>
            </w:r>
          </w:p>
        </w:tc>
        <w:tc>
          <w:tcPr>
            <w:tcW w:w="1138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  <w:r>
              <w:rPr>
                <w:rFonts w:eastAsia="黑体" w:cstheme="minorHAnsi"/>
              </w:rPr>
              <w:t>、尔荟东、陈明书、王执虎</w:t>
            </w:r>
          </w:p>
        </w:tc>
        <w:tc>
          <w:tcPr>
            <w:tcW w:w="1382" w:type="dxa"/>
          </w:tcPr>
          <w:p w:rsidR="00F9140A" w:rsidRPr="000440FC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2016-3-11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695EA9">
        <w:tc>
          <w:tcPr>
            <w:tcW w:w="959" w:type="dxa"/>
          </w:tcPr>
          <w:p w:rsidR="00695EA9" w:rsidRDefault="00695EA9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695EA9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1.2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-3-30</w:t>
            </w:r>
          </w:p>
        </w:tc>
        <w:tc>
          <w:tcPr>
            <w:tcW w:w="1034" w:type="dxa"/>
          </w:tcPr>
          <w:p w:rsidR="00695EA9" w:rsidRDefault="00695EA9">
            <w:pPr>
              <w:rPr>
                <w:rFonts w:eastAsia="黑体" w:cstheme="minorHAnsi"/>
              </w:rPr>
            </w:pPr>
          </w:p>
        </w:tc>
      </w:tr>
      <w:tr w:rsidR="001F4133">
        <w:tc>
          <w:tcPr>
            <w:tcW w:w="95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-4-1</w:t>
            </w:r>
          </w:p>
        </w:tc>
        <w:tc>
          <w:tcPr>
            <w:tcW w:w="1034" w:type="dxa"/>
          </w:tcPr>
          <w:p w:rsidR="001F4133" w:rsidRDefault="001F4133">
            <w:pPr>
              <w:rPr>
                <w:rFonts w:eastAsia="黑体" w:cstheme="minorHAnsi"/>
              </w:rPr>
            </w:pPr>
          </w:p>
        </w:tc>
      </w:tr>
      <w:tr w:rsidR="000A3153">
        <w:tc>
          <w:tcPr>
            <w:tcW w:w="95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0.8</w:t>
            </w:r>
          </w:p>
        </w:tc>
        <w:tc>
          <w:tcPr>
            <w:tcW w:w="400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1.4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1.10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1.11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-4-5</w:t>
            </w:r>
          </w:p>
        </w:tc>
        <w:tc>
          <w:tcPr>
            <w:tcW w:w="1034" w:type="dxa"/>
          </w:tcPr>
          <w:p w:rsidR="000A3153" w:rsidRDefault="000A3153">
            <w:pPr>
              <w:rPr>
                <w:rFonts w:eastAsia="黑体" w:cstheme="minorHAnsi"/>
              </w:rPr>
            </w:pPr>
          </w:p>
        </w:tc>
      </w:tr>
    </w:tbl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熵解码数据提取格式需求：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从</w:t>
      </w:r>
      <w:r>
        <w:rPr>
          <w:rFonts w:cstheme="minorHAnsi"/>
        </w:rPr>
        <w:t>RD</w:t>
      </w:r>
      <w:r>
        <w:rPr>
          <w:rFonts w:cstheme="minorHAnsi" w:hint="eastAsia"/>
        </w:rPr>
        <w:t>14</w:t>
      </w:r>
      <w:r>
        <w:rPr>
          <w:rFonts w:cstheme="minorHAnsi"/>
        </w:rPr>
        <w:t>.0</w:t>
      </w:r>
      <w:r>
        <w:rPr>
          <w:rFonts w:cstheme="minorHAnsi"/>
        </w:rPr>
        <w:t>中提取熵解码的输入输出数据。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比特流数据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  <w:highlight w:val="yellow"/>
        </w:rPr>
        <w:t>去掉码流中的头信息，从</w:t>
      </w:r>
      <w:r>
        <w:rPr>
          <w:rFonts w:cstheme="minorHAnsi"/>
          <w:highlight w:val="yellow"/>
        </w:rPr>
        <w:t>slice</w:t>
      </w:r>
      <w:r>
        <w:rPr>
          <w:rFonts w:cstheme="minorHAnsi"/>
          <w:highlight w:val="yellow"/>
        </w:rPr>
        <w:t>起始码开始（码流起始处应为</w:t>
      </w:r>
      <w:r>
        <w:rPr>
          <w:rFonts w:cstheme="minorHAnsi"/>
          <w:highlight w:val="yellow"/>
        </w:rPr>
        <w:t>00 00 01</w:t>
      </w:r>
      <w:r>
        <w:rPr>
          <w:rFonts w:cstheme="minorHAnsi"/>
          <w:highlight w:val="yellow"/>
        </w:rPr>
        <w:t>），</w:t>
      </w:r>
      <w:r>
        <w:rPr>
          <w:rFonts w:cstheme="minorHAnsi"/>
        </w:rPr>
        <w:t>将每个</w:t>
      </w:r>
      <w:r>
        <w:rPr>
          <w:rFonts w:cstheme="minorHAnsi"/>
        </w:rPr>
        <w:t>slice</w:t>
      </w:r>
      <w:r>
        <w:rPr>
          <w:rFonts w:cstheme="minorHAnsi"/>
        </w:rPr>
        <w:t>的比特流数据写一个文件，文件名为</w:t>
      </w:r>
      <w:r>
        <w:rPr>
          <w:rFonts w:cstheme="minorHAnsi"/>
        </w:rPr>
        <w:t>xx/bitstream/slice_k_m.txt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k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m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>头信息数据</w:t>
      </w:r>
    </w:p>
    <w:p w:rsidR="00F9140A" w:rsidRDefault="00CC2025" w:rsidP="002A46DC">
      <w:pPr>
        <w:ind w:firstLineChars="200" w:firstLine="420"/>
        <w:rPr>
          <w:rFonts w:cstheme="minorHAnsi"/>
        </w:rPr>
      </w:pPr>
      <w:r>
        <w:rPr>
          <w:rFonts w:cstheme="minorHAnsi"/>
        </w:rPr>
        <w:t>Sequence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r w:rsidR="001B5AE9">
        <w:rPr>
          <w:rFonts w:cstheme="minorHAnsi"/>
        </w:rPr>
        <w:t>sps/sps</w:t>
      </w:r>
      <w:r>
        <w:rPr>
          <w:rFonts w:cstheme="minorHAnsi" w:hint="eastAsia"/>
        </w:rPr>
        <w:t>_i</w:t>
      </w:r>
      <w:r>
        <w:rPr>
          <w:rFonts w:cstheme="minorHAnsi"/>
        </w:rPr>
        <w:t>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Picture</w:t>
      </w:r>
      <w:r>
        <w:rPr>
          <w:rFonts w:cstheme="minorHAnsi" w:hint="eastAsia"/>
        </w:rPr>
        <w:t>号</w:t>
      </w:r>
      <w:r w:rsidR="000B49AD">
        <w:rPr>
          <w:rFonts w:cstheme="minorHAnsi" w:hint="eastAsia"/>
        </w:rPr>
        <w:t>（</w:t>
      </w:r>
      <w:r w:rsidR="000B49AD">
        <w:rPr>
          <w:rFonts w:cstheme="minorHAnsi"/>
        </w:rPr>
        <w:t>i</w:t>
      </w:r>
      <w:r w:rsidR="000B49AD">
        <w:rPr>
          <w:rFonts w:cstheme="minorHAnsi"/>
        </w:rPr>
        <w:t>为</w:t>
      </w:r>
      <w:r w:rsidR="000B49AD">
        <w:rPr>
          <w:rFonts w:cstheme="minorHAnsi" w:hint="eastAsia"/>
        </w:rPr>
        <w:t>4</w:t>
      </w:r>
      <w:r w:rsidR="000B49AD">
        <w:rPr>
          <w:rFonts w:cstheme="minorHAnsi" w:hint="eastAsia"/>
        </w:rPr>
        <w:t>位十进制数</w:t>
      </w:r>
      <w:r w:rsidR="000B49AD">
        <w:rPr>
          <w:rFonts w:cstheme="minorHAnsi"/>
        </w:rPr>
        <w:t>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3658"/>
        <w:gridCol w:w="724"/>
        <w:gridCol w:w="3423"/>
        <w:tblGridChange w:id="0">
          <w:tblGrid>
            <w:gridCol w:w="717"/>
            <w:gridCol w:w="3658"/>
            <w:gridCol w:w="724"/>
            <w:gridCol w:w="3423"/>
          </w:tblGrid>
        </w:tblGridChange>
      </w:tblGrid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lcu_size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最大编码单元的大小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horizontal_size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图像宽度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水平方向</w:t>
            </w:r>
            <w:r w:rsidR="009D7892">
              <w:rPr>
                <w:rFonts w:eastAsia="宋体" w:cstheme="minorHAnsi"/>
                <w:kern w:val="0"/>
                <w:szCs w:val="21"/>
              </w:rPr>
              <w:t>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vertical_size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图像高度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即垂直方向的像素点数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chroma_format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色度格式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0</w:t>
            </w:r>
            <w:r w:rsidR="00962DB1">
              <w:rPr>
                <w:rFonts w:eastAsia="宋体" w:cstheme="minorHAnsi"/>
                <w:kern w:val="0"/>
                <w:szCs w:val="21"/>
              </w:rPr>
              <w:t>-4:0:0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1</w:t>
            </w:r>
            <w:r w:rsidR="00962DB1">
              <w:rPr>
                <w:rFonts w:eastAsia="宋体" w:cstheme="minorHAnsi"/>
                <w:kern w:val="0"/>
                <w:szCs w:val="21"/>
              </w:rPr>
              <w:t>-4:2:0,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/>
                <w:kern w:val="0"/>
                <w:szCs w:val="21"/>
              </w:rPr>
              <w:t>2-4:2:2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sample_adaptive_offset_enable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样值偏移补偿允许标志</w:t>
            </w:r>
          </w:p>
        </w:tc>
      </w:tr>
      <w:tr w:rsidR="00F9140A">
        <w:trPr>
          <w:trHeight w:val="28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multi_hypothesis_skip_enable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多参考跳过模式允许标志</w:t>
            </w:r>
          </w:p>
        </w:tc>
      </w:tr>
      <w:tr w:rsidR="00F9140A">
        <w:trPr>
          <w:trHeight w:val="24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dua</w:t>
            </w:r>
            <w:r w:rsidR="00A57416">
              <w:rPr>
                <w:rFonts w:ascii="Times New Roman" w:eastAsia="宋体" w:hAnsi="Times New Roman" w:cs="Times New Roman"/>
                <w:kern w:val="0"/>
                <w:szCs w:val="21"/>
              </w:rPr>
              <w:t>l_hypothesis_prediction_enable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多参考图像双前向预测模式允许标志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weighted_skip_enable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加权跳过模式允许标志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asymmetric_motion_partitions_enable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非对称运动划分允许标志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nonsquare_intra_prediction_enable 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非正方形帧内预测允许标志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nonsquare_quadtree_transform_enable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非正方形变换标志</w:t>
            </w:r>
          </w:p>
        </w:tc>
      </w:tr>
      <w:tr w:rsidR="00F9140A">
        <w:trPr>
          <w:trHeight w:val="9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color w:val="000000"/>
                <w:szCs w:val="21"/>
              </w:rPr>
              <w:t>pmvr_enable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是否使用</w:t>
            </w:r>
            <w:r>
              <w:rPr>
                <w:rFonts w:eastAsia="宋体" w:cstheme="minorHAnsi" w:hint="eastAsia"/>
                <w:kern w:val="0"/>
                <w:szCs w:val="21"/>
              </w:rPr>
              <w:t>PMVR</w:t>
            </w:r>
            <w:r>
              <w:rPr>
                <w:rFonts w:eastAsia="宋体" w:cstheme="minorHAnsi" w:hint="eastAsia"/>
                <w:kern w:val="0"/>
                <w:szCs w:val="21"/>
              </w:rPr>
              <w:t>技术</w:t>
            </w:r>
          </w:p>
        </w:tc>
      </w:tr>
      <w:tr w:rsidR="003856B8" w:rsidTr="00403BDB">
        <w:tblPrEx>
          <w:tblW w:w="8522" w:type="dxa"/>
          <w:jc w:val="center"/>
          <w:tblLayout w:type="fixed"/>
          <w:tblPrExChange w:id="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" w:author="Liling" w:date="2016-03-31T10:14:00Z"/>
          <w:trPrChange w:id="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5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6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8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" w:author="Liling" w:date="2016-03-31T10:14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profile_id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11" w:author="Liling" w:date="2016-03-31T10:14:00Z"/>
                <w:rFonts w:eastAsia="宋体" w:cstheme="minorHAnsi"/>
                <w:kern w:val="0"/>
                <w:szCs w:val="21"/>
              </w:rPr>
            </w:pPr>
            <w:ins w:id="12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14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15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6" w:author="Liling" w:date="2016-03-31T10:14:00Z"/>
          <w:trPrChange w:id="17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18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19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20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22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3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level_id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25" w:author="Liling" w:date="2016-03-31T10:14:00Z"/>
                <w:rFonts w:eastAsia="宋体" w:cstheme="minorHAnsi"/>
                <w:kern w:val="0"/>
                <w:szCs w:val="21"/>
              </w:rPr>
            </w:pPr>
            <w:ins w:id="26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28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2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0" w:author="Liling" w:date="2016-03-31T10:15:00Z"/>
          <w:trPrChange w:id="3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3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33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34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36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37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progressive_sequence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39" w:author="Liling" w:date="2016-03-31T10:15:00Z"/>
                <w:rFonts w:eastAsia="宋体" w:cstheme="minorHAnsi"/>
                <w:kern w:val="0"/>
                <w:szCs w:val="21"/>
              </w:rPr>
            </w:pPr>
            <w:ins w:id="40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>
            <w:pPr>
              <w:widowControl/>
              <w:jc w:val="left"/>
              <w:rPr>
                <w:ins w:id="42" w:author="Liling" w:date="2016-03-31T10:16:00Z"/>
                <w:rFonts w:eastAsia="宋体" w:cstheme="minorHAnsi"/>
                <w:kern w:val="0"/>
                <w:szCs w:val="21"/>
              </w:rPr>
            </w:pPr>
            <w:ins w:id="43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逐行</w:t>
              </w:r>
            </w:ins>
            <w:ins w:id="44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扫描</w:t>
              </w:r>
              <w:r>
                <w:rPr>
                  <w:rFonts w:eastAsia="宋体" w:cstheme="minorHAnsi"/>
                  <w:kern w:val="0"/>
                  <w:szCs w:val="21"/>
                </w:rPr>
                <w:t>的帧图像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3856B8" w:rsidRDefault="003856B8">
            <w:pPr>
              <w:widowControl/>
              <w:jc w:val="left"/>
              <w:rPr>
                <w:ins w:id="45" w:author="Liling" w:date="2016-03-31T10:15:00Z"/>
                <w:rFonts w:eastAsia="宋体" w:cstheme="minorHAnsi"/>
                <w:kern w:val="0"/>
                <w:szCs w:val="21"/>
              </w:rPr>
            </w:pPr>
            <w:ins w:id="46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  <w:ins w:id="47" w:author="Liling" w:date="2016-03-31T10:16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逐行扫描图像或隔行扫描图像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4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49" w:author="Liling" w:date="2016-03-31T10:15:00Z"/>
          <w:trPrChange w:id="5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5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52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53" w:author="Liling" w:date="2016-03-31T11:27:00Z">
              <w:r w:rsidRPr="00275916">
                <w:t>15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55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6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field_coded_sequence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58" w:author="Liling" w:date="2016-03-31T10:15:00Z"/>
                <w:rFonts w:eastAsia="宋体" w:cstheme="minorHAnsi"/>
                <w:kern w:val="0"/>
                <w:szCs w:val="21"/>
              </w:rPr>
            </w:pPr>
            <w:ins w:id="59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61" w:author="Liling" w:date="2016-03-31T10:15:00Z"/>
                <w:rFonts w:eastAsia="宋体" w:cstheme="minorHAnsi"/>
                <w:kern w:val="0"/>
                <w:szCs w:val="21"/>
              </w:rPr>
            </w:pPr>
            <w:ins w:id="62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场</w:t>
              </w:r>
              <w:r>
                <w:rPr>
                  <w:rFonts w:eastAsia="宋体" w:cstheme="minorHAnsi"/>
                  <w:kern w:val="0"/>
                  <w:szCs w:val="21"/>
                </w:rPr>
                <w:t>图像；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帧图像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6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64" w:author="Liling" w:date="2016-03-31T10:13:00Z"/>
          <w:trPrChange w:id="6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6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67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68" w:author="Liling" w:date="2016-03-31T11:27:00Z">
              <w:r w:rsidRPr="00275916">
                <w:t>16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70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1" w:author="Liling" w:date="2016-03-31T10:13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sample_precision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73" w:author="Liling" w:date="2016-03-31T10:13:00Z"/>
                <w:rFonts w:eastAsia="宋体" w:cstheme="minorHAnsi"/>
                <w:kern w:val="0"/>
                <w:szCs w:val="21"/>
              </w:rPr>
            </w:pPr>
            <w:ins w:id="74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76" w:author="Liling" w:date="2016-03-31T10:13:00Z"/>
                <w:rFonts w:eastAsia="宋体" w:cstheme="minorHAnsi"/>
                <w:kern w:val="0"/>
                <w:szCs w:val="21"/>
              </w:rPr>
            </w:pPr>
            <w:ins w:id="77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78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79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8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81" w:author="Liling" w:date="2016-03-31T10:13:00Z"/>
          <w:trPrChange w:id="8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84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85" w:author="Liling" w:date="2016-03-31T11:27:00Z">
              <w:r w:rsidRPr="00275916">
                <w:t>17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87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8" w:author="Liling" w:date="2016-03-31T10:20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encoding_precision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90" w:author="Liling" w:date="2016-03-31T10:13:00Z"/>
                <w:rFonts w:eastAsia="宋体" w:cstheme="minorHAnsi"/>
                <w:kern w:val="0"/>
                <w:szCs w:val="21"/>
              </w:rPr>
            </w:pPr>
            <w:ins w:id="91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93" w:author="Liling" w:date="2016-03-31T10:13:00Z"/>
                <w:rFonts w:eastAsia="宋体" w:cstheme="minorHAnsi"/>
                <w:kern w:val="0"/>
                <w:szCs w:val="21"/>
              </w:rPr>
            </w:pPr>
            <w:ins w:id="94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95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96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97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98" w:author="Liling" w:date="2016-03-31T10:21:00Z"/>
          <w:trPrChange w:id="99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0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01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02" w:author="Liling" w:date="2016-03-31T11:27:00Z">
              <w:r w:rsidRPr="00275916">
                <w:t>18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04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5" w:author="Liling" w:date="2016-03-31T10:22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aspect_ratio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07" w:author="Liling" w:date="2016-03-31T10:21:00Z"/>
                <w:rFonts w:eastAsia="宋体" w:cstheme="minorHAnsi"/>
                <w:kern w:val="0"/>
                <w:szCs w:val="21"/>
              </w:rPr>
            </w:pPr>
            <w:ins w:id="108" w:author="Liling" w:date="2016-03-31T10:22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10" w:author="Liling" w:date="2016-03-31T10:25:00Z"/>
                <w:rFonts w:eastAsia="宋体" w:cstheme="minorHAnsi"/>
                <w:kern w:val="0"/>
                <w:szCs w:val="21"/>
              </w:rPr>
            </w:pPr>
            <w:ins w:id="111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</w:ins>
            <w:ins w:id="112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 xml:space="preserve">SAR 1.0; </w:t>
              </w:r>
            </w:ins>
          </w:p>
          <w:p w:rsidR="00403BDB" w:rsidRDefault="00403BDB">
            <w:pPr>
              <w:widowControl/>
              <w:jc w:val="left"/>
              <w:rPr>
                <w:ins w:id="113" w:author="Liling" w:date="2016-03-31T10:25:00Z"/>
                <w:rFonts w:eastAsia="宋体" w:cstheme="minorHAnsi"/>
                <w:kern w:val="0"/>
                <w:szCs w:val="21"/>
              </w:rPr>
            </w:pPr>
            <w:ins w:id="114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2-DAR 4:3;</w:t>
              </w:r>
            </w:ins>
          </w:p>
          <w:p w:rsidR="00403BDB" w:rsidRDefault="00403BDB">
            <w:pPr>
              <w:widowControl/>
              <w:jc w:val="left"/>
              <w:rPr>
                <w:ins w:id="115" w:author="Liling" w:date="2016-03-31T10:24:00Z"/>
                <w:rFonts w:eastAsia="宋体" w:cstheme="minorHAnsi"/>
                <w:kern w:val="0"/>
                <w:szCs w:val="21"/>
              </w:rPr>
            </w:pPr>
            <w:ins w:id="116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3-DAR 16:9;</w:t>
              </w:r>
            </w:ins>
          </w:p>
          <w:p w:rsidR="00403BDB" w:rsidRDefault="00403BDB">
            <w:pPr>
              <w:widowControl/>
              <w:jc w:val="left"/>
              <w:rPr>
                <w:ins w:id="117" w:author="Liling" w:date="2016-03-31T10:21:00Z"/>
                <w:rFonts w:eastAsia="宋体" w:cstheme="minorHAnsi"/>
                <w:kern w:val="0"/>
                <w:szCs w:val="21"/>
              </w:rPr>
            </w:pPr>
            <w:ins w:id="118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4-DAR2.21:1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1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20" w:author="Liling" w:date="2016-03-31T10:21:00Z"/>
          <w:trPrChange w:id="12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2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23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24" w:author="Liling" w:date="2016-03-31T11:27:00Z">
              <w:r w:rsidRPr="00275916">
                <w:t>19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26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27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rame_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rate_code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29" w:author="Liling" w:date="2016-03-31T10:21:00Z"/>
                <w:rFonts w:eastAsia="宋体" w:cstheme="minorHAnsi"/>
                <w:kern w:val="0"/>
                <w:szCs w:val="21"/>
              </w:rPr>
            </w:pPr>
            <w:ins w:id="130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32" w:author="Liling" w:date="2016-03-31T10:21:00Z"/>
                <w:rFonts w:eastAsia="宋体" w:cstheme="minorHAnsi"/>
                <w:kern w:val="0"/>
                <w:szCs w:val="21"/>
              </w:rPr>
            </w:pPr>
            <w:ins w:id="133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帧率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3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35" w:author="Liling" w:date="2016-03-31T10:27:00Z"/>
          <w:trPrChange w:id="13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3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38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39" w:author="Liling" w:date="2016-03-31T11:27:00Z">
              <w:r w:rsidRPr="00275916">
                <w:t>20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41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42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it_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44" w:author="Liling" w:date="2016-03-31T10:27:00Z"/>
                <w:rFonts w:eastAsia="宋体" w:cstheme="minorHAnsi"/>
                <w:kern w:val="0"/>
                <w:szCs w:val="21"/>
              </w:rPr>
            </w:pPr>
            <w:ins w:id="145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47" w:author="Liling" w:date="2016-03-31T10:27:00Z"/>
                <w:rFonts w:eastAsia="宋体" w:cstheme="minorHAnsi"/>
                <w:kern w:val="0"/>
                <w:szCs w:val="21"/>
              </w:rPr>
            </w:pPr>
            <w:ins w:id="148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比特率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4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50" w:author="Liling" w:date="2016-03-31T10:27:00Z"/>
          <w:trPrChange w:id="15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5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53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54" w:author="Liling" w:date="2016-03-31T11:27:00Z">
              <w:r w:rsidRPr="00275916">
                <w:lastRenderedPageBreak/>
                <w:t>21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6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57" w:author="Liling" w:date="2016-03-31T10:29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ow_delay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9" w:author="Liling" w:date="2016-03-31T10:27:00Z"/>
                <w:rFonts w:eastAsia="宋体" w:cstheme="minorHAnsi"/>
                <w:kern w:val="0"/>
                <w:szCs w:val="21"/>
              </w:rPr>
            </w:pPr>
            <w:ins w:id="160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62" w:author="Liling" w:date="2016-03-31T10:29:00Z"/>
                <w:rFonts w:eastAsia="宋体" w:cstheme="minorHAnsi"/>
                <w:kern w:val="0"/>
                <w:szCs w:val="21"/>
              </w:rPr>
            </w:pPr>
            <w:ins w:id="163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低延迟。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164" w:author="Liling" w:date="2016-03-31T10:29:00Z"/>
                <w:rFonts w:eastAsia="宋体" w:cstheme="minorHAnsi"/>
                <w:kern w:val="0"/>
                <w:szCs w:val="21"/>
              </w:rPr>
            </w:pPr>
            <w:ins w:id="165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166" w:author="Liling" w:date="2016-03-31T10:29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图像，不存在图像重排序延时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403BDB" w:rsidRPr="00826BE4" w:rsidRDefault="00403BDB" w:rsidP="00403BDB">
            <w:pPr>
              <w:widowControl/>
              <w:jc w:val="left"/>
              <w:rPr>
                <w:ins w:id="167" w:author="Liling" w:date="2016-03-31T10:27:00Z"/>
                <w:rFonts w:eastAsia="宋体" w:cstheme="minorHAnsi"/>
                <w:kern w:val="0"/>
                <w:szCs w:val="21"/>
              </w:rPr>
            </w:pPr>
            <w:ins w:id="168" w:author="Liling" w:date="2016-03-31T10:29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图像，存在图像重排序延时</w:t>
              </w:r>
            </w:ins>
            <w:ins w:id="169" w:author="Liling" w:date="2016-03-31T10:30:00Z"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7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71" w:author="Liling" w:date="2016-03-31T10:29:00Z"/>
          <w:trPrChange w:id="17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7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74" w:author="Liling" w:date="2016-03-31T10:29:00Z"/>
                <w:rFonts w:ascii="Times New Roman" w:eastAsia="宋体" w:hAnsi="Times New Roman" w:cs="Times New Roman"/>
                <w:kern w:val="0"/>
                <w:szCs w:val="21"/>
              </w:rPr>
            </w:pPr>
            <w:ins w:id="175" w:author="Liling" w:date="2016-03-31T11:27:00Z">
              <w:r w:rsidRPr="00275916">
                <w:t>22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77" w:author="Liling" w:date="2016-03-31T10:29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78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emporal_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id_enable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80" w:author="Liling" w:date="2016-03-31T10:29:00Z"/>
                <w:rFonts w:eastAsia="宋体" w:cstheme="minorHAnsi"/>
                <w:kern w:val="0"/>
                <w:szCs w:val="21"/>
              </w:rPr>
            </w:pPr>
            <w:ins w:id="181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83" w:author="Liling" w:date="2016-03-31T10:29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18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85" w:author="Liling" w:date="2016-03-31T10:31:00Z"/>
          <w:trPrChange w:id="18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8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88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189" w:author="Liling" w:date="2016-03-31T11:27:00Z">
              <w:r w:rsidRPr="00852905">
                <w:t>23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1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92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bv_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buffer_size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4" w:author="Liling" w:date="2016-03-31T10:31:00Z"/>
                <w:rFonts w:eastAsia="宋体" w:cstheme="minorHAnsi"/>
                <w:kern w:val="0"/>
                <w:szCs w:val="21"/>
              </w:rPr>
            </w:pPr>
            <w:ins w:id="195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7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19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99" w:author="Liling" w:date="2016-03-31T10:31:00Z"/>
          <w:trPrChange w:id="20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0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02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03" w:author="Liling" w:date="2016-03-31T11:27:00Z">
              <w:r w:rsidRPr="00852905">
                <w:t>24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5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06" w:author="Liling" w:date="2016-03-31T10:3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eight_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quant_enable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8" w:author="Liling" w:date="2016-03-31T10:31:00Z"/>
                <w:rFonts w:eastAsia="宋体" w:cstheme="minorHAnsi"/>
                <w:kern w:val="0"/>
                <w:szCs w:val="21"/>
              </w:rPr>
            </w:pPr>
            <w:ins w:id="209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11" w:author="Liling" w:date="2016-03-31T10:32:00Z"/>
                <w:rFonts w:eastAsia="宋体" w:cstheme="minorHAnsi"/>
                <w:kern w:val="0"/>
                <w:szCs w:val="21"/>
              </w:rPr>
            </w:pPr>
            <w:ins w:id="212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允许使用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加权量化；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213" w:author="Liling" w:date="2016-03-31T10:31:00Z"/>
                <w:rFonts w:eastAsia="宋体" w:cstheme="minorHAnsi"/>
                <w:kern w:val="0"/>
                <w:szCs w:val="21"/>
              </w:rPr>
            </w:pPr>
            <w:ins w:id="214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215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16" w:author="Liling" w:date="2016-03-31T10:31:00Z"/>
          <w:trPrChange w:id="217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18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19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20" w:author="Liling" w:date="2016-03-31T11:27:00Z">
              <w:r w:rsidRPr="00852905">
                <w:t>25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1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2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23" w:author="Liling" w:date="2016-03-31T11:15:00Z">
              <w:r w:rsidRPr="00196AE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load_seq_weight_quant_data_flag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4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5" w:author="Liling" w:date="2016-03-31T10:31:00Z"/>
                <w:rFonts w:eastAsia="宋体" w:cstheme="minorHAnsi"/>
                <w:kern w:val="0"/>
                <w:szCs w:val="21"/>
              </w:rPr>
            </w:pPr>
            <w:ins w:id="226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7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8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2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30" w:author="Liling" w:date="2016-03-31T11:15:00Z"/>
          <w:trPrChange w:id="23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3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33" w:author="Liling" w:date="2016-03-31T11:15:00Z"/>
                <w:rFonts w:ascii="Times New Roman" w:eastAsia="宋体" w:hAnsi="Times New Roman" w:cs="Times New Roman"/>
                <w:kern w:val="0"/>
                <w:szCs w:val="21"/>
              </w:rPr>
            </w:pPr>
            <w:ins w:id="234" w:author="Liling" w:date="2016-03-31T11:27:00Z">
              <w:r w:rsidRPr="00852905">
                <w:t>26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196AE7" w:rsidRDefault="00403BDB" w:rsidP="00403BDB">
            <w:pPr>
              <w:widowControl/>
              <w:jc w:val="left"/>
              <w:rPr>
                <w:ins w:id="236" w:author="Liling" w:date="2016-03-31T11:1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37" w:author="Liling" w:date="2016-03-31T11:16:00Z">
              <w:r w:rsidRPr="007E49F9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scene_picture_disable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39" w:author="Liling" w:date="2016-03-31T11:15:00Z"/>
                <w:rFonts w:eastAsia="宋体" w:cstheme="minorHAnsi"/>
                <w:kern w:val="0"/>
                <w:szCs w:val="21"/>
              </w:rPr>
            </w:pPr>
            <w:ins w:id="240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42" w:author="Liling" w:date="2016-03-31T11:15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4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44" w:author="Liling" w:date="2016-03-31T11:16:00Z"/>
          <w:trPrChange w:id="24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4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47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48" w:author="Liling" w:date="2016-03-31T11:27:00Z">
              <w:r w:rsidRPr="00852905">
                <w:t>27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50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51" w:author="Liling" w:date="2016-03-31T11:16:00Z">
              <w:r w:rsidRPr="0075720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secondary_transform_enable_flag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53" w:author="Liling" w:date="2016-03-31T11:16:00Z"/>
                <w:rFonts w:eastAsia="宋体" w:cstheme="minorHAnsi"/>
                <w:kern w:val="0"/>
                <w:szCs w:val="21"/>
              </w:rPr>
            </w:pPr>
            <w:ins w:id="254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56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57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58" w:author="Liling" w:date="2016-03-31T11:16:00Z"/>
          <w:trPrChange w:id="259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60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61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62" w:author="Liling" w:date="2016-03-31T11:27:00Z">
              <w:r w:rsidRPr="00852905">
                <w:t>28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3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64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65" w:author="Liling" w:date="2016-03-31T11:16:00Z">
              <w:r w:rsidRPr="00866C0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adaptive_loop_filter_enable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6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67" w:author="Liling" w:date="2016-03-31T11:16:00Z"/>
                <w:rFonts w:eastAsia="宋体" w:cstheme="minorHAnsi"/>
                <w:kern w:val="0"/>
                <w:szCs w:val="21"/>
              </w:rPr>
            </w:pPr>
            <w:ins w:id="268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9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70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7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72" w:author="Liling" w:date="2016-03-31T11:16:00Z"/>
          <w:trPrChange w:id="27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7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75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76" w:author="Liling" w:date="2016-03-31T11:27:00Z">
              <w:r w:rsidRPr="00852905">
                <w:t>29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78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79" w:author="Liling" w:date="2016-03-31T11:17:00Z">
              <w:r w:rsidRPr="00495524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num_of_rcs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81" w:author="Liling" w:date="2016-03-31T11:16:00Z"/>
                <w:rFonts w:eastAsia="宋体" w:cstheme="minorHAnsi"/>
                <w:kern w:val="0"/>
                <w:szCs w:val="21"/>
              </w:rPr>
            </w:pPr>
            <w:ins w:id="282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84" w:author="Liling" w:date="2016-03-31T11:16:00Z"/>
                <w:rFonts w:eastAsia="宋体" w:cstheme="minorHAnsi"/>
                <w:kern w:val="0"/>
                <w:szCs w:val="21"/>
              </w:rPr>
            </w:pPr>
            <w:ins w:id="285" w:author="Liling" w:date="2016-03-31T11:1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图像配置集数量，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&lt;=32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286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87" w:author="Liling" w:date="2016-03-31T11:16:00Z"/>
          <w:trPrChange w:id="288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89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90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91" w:author="Liling" w:date="2016-03-31T11:27:00Z">
              <w:r w:rsidRPr="00852905">
                <w:t>30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2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096022" w:rsidRDefault="00403BDB" w:rsidP="00403BDB">
            <w:pPr>
              <w:widowControl/>
              <w:jc w:val="left"/>
              <w:rPr>
                <w:ins w:id="293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294" w:author="Liling" w:date="2016-03-31T11:17:00Z">
              <w:r w:rsidRPr="00096022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output_reorder_delay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5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6" w:author="Liling" w:date="2016-03-31T11:16:00Z"/>
                <w:rFonts w:eastAsia="宋体" w:cstheme="minorHAnsi"/>
                <w:kern w:val="0"/>
                <w:szCs w:val="21"/>
              </w:rPr>
            </w:pPr>
            <w:ins w:id="297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8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9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30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01" w:author="Liling" w:date="2016-03-31T11:16:00Z"/>
          <w:trPrChange w:id="30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30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304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305" w:author="Liling" w:date="2016-03-31T11:27:00Z">
              <w:r>
                <w:t>31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307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308" w:author="Liling" w:date="2016-03-31T11:18:00Z">
              <w:r w:rsidRPr="008E2E6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cross_slice_loopfilter_enable</w:t>
              </w:r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10" w:author="Liling" w:date="2016-03-31T11:16:00Z"/>
                <w:rFonts w:eastAsia="宋体" w:cstheme="minorHAnsi"/>
                <w:kern w:val="0"/>
                <w:szCs w:val="21"/>
              </w:rPr>
            </w:pPr>
            <w:ins w:id="311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13" w:author="Liling" w:date="2016-03-31T11:18:00Z"/>
                <w:rFonts w:eastAsia="宋体" w:cstheme="minorHAnsi"/>
                <w:kern w:val="0"/>
                <w:szCs w:val="21"/>
              </w:rPr>
            </w:pPr>
            <w:ins w:id="314" w:author="Liling" w:date="2016-03-31T11:18:00Z">
              <w:r>
                <w:rPr>
                  <w:rFonts w:eastAsia="宋体" w:cstheme="minorHAnsi" w:hint="eastAsia"/>
                  <w:kern w:val="0"/>
                  <w:szCs w:val="21"/>
                </w:rPr>
                <w:t>跨</w:t>
              </w:r>
              <w:r>
                <w:rPr>
                  <w:rFonts w:eastAsia="宋体" w:cstheme="minorHAnsi"/>
                  <w:kern w:val="0"/>
                  <w:szCs w:val="21"/>
                </w:rPr>
                <w:t>条带环路滤波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315" w:author="Liling" w:date="2016-03-31T11:18:00Z"/>
                <w:rFonts w:eastAsia="宋体" w:cstheme="minorHAnsi"/>
                <w:kern w:val="0"/>
                <w:szCs w:val="21"/>
              </w:rPr>
            </w:pPr>
            <w:ins w:id="316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  <w:r>
                <w:rPr>
                  <w:rFonts w:eastAsia="宋体" w:cstheme="minorHAnsi"/>
                  <w:kern w:val="0"/>
                  <w:szCs w:val="21"/>
                </w:rPr>
                <w:t>可跨条带边界进行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  <w:p w:rsidR="00403BDB" w:rsidRPr="00B3025E" w:rsidRDefault="00403BDB" w:rsidP="00403BDB">
            <w:pPr>
              <w:widowControl/>
              <w:jc w:val="left"/>
              <w:rPr>
                <w:ins w:id="317" w:author="Liling" w:date="2016-03-31T11:16:00Z"/>
                <w:rFonts w:eastAsia="宋体" w:cstheme="minorHAnsi"/>
                <w:kern w:val="0"/>
                <w:szCs w:val="21"/>
              </w:rPr>
            </w:pPr>
            <w:ins w:id="318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0-</w:t>
              </w:r>
              <w:r>
                <w:rPr>
                  <w:rFonts w:eastAsia="宋体" w:cstheme="minorHAnsi"/>
                  <w:kern w:val="0"/>
                  <w:szCs w:val="21"/>
                </w:rPr>
                <w:t>不可</w:t>
              </w:r>
            </w:ins>
            <w:ins w:id="319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</w:tc>
      </w:tr>
    </w:tbl>
    <w:p w:rsidR="00F9140A" w:rsidRDefault="00F9140A">
      <w:pPr>
        <w:rPr>
          <w:ins w:id="320" w:author="Liling" w:date="2016-03-31T19:51:00Z"/>
          <w:rFonts w:cstheme="minorHAnsi"/>
        </w:rPr>
      </w:pPr>
    </w:p>
    <w:p w:rsidR="00831BE1" w:rsidRDefault="00831BE1">
      <w:pPr>
        <w:rPr>
          <w:ins w:id="321" w:author="Liling" w:date="2016-03-31T19:51:00Z"/>
          <w:rFonts w:cstheme="minorHAnsi"/>
        </w:rPr>
      </w:pPr>
    </w:p>
    <w:p w:rsidR="0001052E" w:rsidRDefault="0001052E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1.3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picture </w:t>
      </w:r>
      <w:r>
        <w:rPr>
          <w:rFonts w:asciiTheme="minorHAnsi" w:hAnsiTheme="minorHAnsi" w:cstheme="minorHAnsi"/>
        </w:rPr>
        <w:t>头信息数据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picture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r w:rsidR="00CD45CA">
        <w:rPr>
          <w:rFonts w:cstheme="minorHAnsi"/>
        </w:rPr>
        <w:t>PicI</w:t>
      </w:r>
      <w:r>
        <w:rPr>
          <w:rFonts w:cstheme="minorHAnsi"/>
        </w:rPr>
        <w:t>nfo/picture_i.txt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 w:rsidR="00EB2999">
        <w:rPr>
          <w:rFonts w:cstheme="minorHAnsi" w:hint="eastAsia"/>
        </w:rPr>
        <w:t>，</w:t>
      </w:r>
      <w:r w:rsidR="00EB2999">
        <w:rPr>
          <w:rFonts w:cstheme="minorHAnsi"/>
        </w:rPr>
        <w:t>i</w:t>
      </w:r>
      <w:r w:rsidR="00D35E2C">
        <w:rPr>
          <w:rFonts w:cstheme="minorHAnsi" w:hint="eastAsia"/>
        </w:rPr>
        <w:t>为</w:t>
      </w:r>
      <w:r w:rsidR="00D35E2C">
        <w:rPr>
          <w:rFonts w:cstheme="minorHAnsi"/>
        </w:rPr>
        <w:t>图像号（</w:t>
      </w:r>
      <w:r w:rsidR="00D35E2C">
        <w:rPr>
          <w:rFonts w:cstheme="minorHAnsi"/>
        </w:rPr>
        <w:t>i</w:t>
      </w:r>
      <w:r w:rsidR="00D35E2C">
        <w:rPr>
          <w:rFonts w:cstheme="minorHAnsi"/>
        </w:rPr>
        <w:t>为</w:t>
      </w:r>
      <w:r w:rsidR="00D35E2C">
        <w:rPr>
          <w:rFonts w:cstheme="minorHAnsi" w:hint="eastAsia"/>
        </w:rPr>
        <w:t>4</w:t>
      </w:r>
      <w:r w:rsidR="00D35E2C">
        <w:rPr>
          <w:rFonts w:cstheme="minorHAnsi" w:hint="eastAsia"/>
        </w:rPr>
        <w:t>位</w:t>
      </w:r>
      <w:r w:rsidR="00D35E2C">
        <w:rPr>
          <w:rFonts w:cstheme="minorHAnsi"/>
        </w:rPr>
        <w:t>十进制数）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  <w:tblPrChange w:id="322" w:author="Liling" w:date="2016-04-05T15:43:00Z"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16"/>
        <w:gridCol w:w="6"/>
        <w:gridCol w:w="3639"/>
        <w:gridCol w:w="735"/>
        <w:gridCol w:w="3426"/>
        <w:tblGridChange w:id="323">
          <w:tblGrid>
            <w:gridCol w:w="716"/>
            <w:gridCol w:w="6"/>
            <w:gridCol w:w="3640"/>
            <w:gridCol w:w="10"/>
            <w:gridCol w:w="724"/>
            <w:gridCol w:w="3426"/>
          </w:tblGrid>
        </w:tblGridChange>
      </w:tblGrid>
      <w:tr w:rsidR="00F9140A" w:rsidTr="0091358C">
        <w:trPr>
          <w:trHeight w:val="270"/>
          <w:jc w:val="center"/>
          <w:trPrChange w:id="324" w:author="Liling" w:date="2016-04-05T15:43:00Z">
            <w:trPr>
              <w:trHeight w:val="270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2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2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2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2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 w:rsidTr="0091358C">
        <w:trPr>
          <w:trHeight w:val="255"/>
          <w:jc w:val="center"/>
          <w:trPrChange w:id="32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first_pic_sequence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2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当前图形是否是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SPS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后的第一个图像</w:t>
            </w:r>
          </w:p>
        </w:tc>
      </w:tr>
      <w:tr w:rsidR="00F9140A" w:rsidTr="0091358C">
        <w:trPr>
          <w:trHeight w:val="255"/>
          <w:jc w:val="center"/>
          <w:trPrChange w:id="33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picture_start_code_flag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7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预测图像起始码为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intra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inter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F9140A" w:rsidTr="0091358C">
        <w:trPr>
          <w:trHeight w:val="255"/>
          <w:jc w:val="center"/>
          <w:trPrChange w:id="33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亮度分量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4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picture_alf_enable[1]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7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Cb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4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picture_alf_enable[2]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2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5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picture_coding_type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7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图像编码方式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0-I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1-P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2-B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3-F</w:t>
            </w:r>
          </w:p>
        </w:tc>
      </w:tr>
      <w:tr w:rsidR="00F9140A" w:rsidTr="0091358C">
        <w:trPr>
          <w:trHeight w:val="255"/>
          <w:jc w:val="center"/>
          <w:trPrChange w:id="35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scene_pred_flag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2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ins w:id="364" w:author="Liling" w:date="2016-04-05T14:36:00Z"/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场景预测标志</w:t>
            </w:r>
            <w:ins w:id="365" w:author="Liling" w:date="2016-04-05T14:41:00Z"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</w:t>
              </w:r>
            </w:ins>
            <w:ins w:id="366" w:author="Liling" w:date="2016-04-05T14:42:00Z"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51112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B467D4" w:rsidRDefault="00B467D4">
            <w:pPr>
              <w:widowControl/>
              <w:jc w:val="left"/>
              <w:rPr>
                <w:ins w:id="367" w:author="Liling" w:date="2016-04-05T14:37:00Z"/>
                <w:rFonts w:ascii="Times New Roman" w:eastAsia="宋体" w:hAnsi="Times New Roman" w:cs="Times New Roman"/>
                <w:kern w:val="0"/>
                <w:szCs w:val="21"/>
              </w:rPr>
            </w:pPr>
            <w:ins w:id="368" w:author="Liling" w:date="2016-04-05T14:36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369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1-G/</w:t>
              </w:r>
            </w:ins>
            <w:ins w:id="370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</w:t>
              </w:r>
            </w:ins>
            <w:ins w:id="371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-I</w:t>
              </w:r>
            </w:ins>
          </w:p>
          <w:p w:rsidR="00B467D4" w:rsidRPr="00255DA6" w:rsidRDefault="00B467D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ins w:id="372" w:author="Liling" w:date="2016-04-05T14:37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-S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-P</w:t>
              </w:r>
            </w:ins>
          </w:p>
        </w:tc>
      </w:tr>
      <w:tr w:rsidR="00F9140A" w:rsidTr="0091358C">
        <w:trPr>
          <w:trHeight w:val="255"/>
          <w:jc w:val="center"/>
          <w:trPrChange w:id="37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fixed_picture_qp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6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固定图像量化因子</w:t>
            </w:r>
          </w:p>
        </w:tc>
      </w:tr>
      <w:tr w:rsidR="00F9140A" w:rsidTr="0091358C">
        <w:trPr>
          <w:trHeight w:val="255"/>
          <w:jc w:val="center"/>
          <w:trPrChange w:id="37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picture_qp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1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2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38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386" w:name="OLE_LINK2"/>
            <w:bookmarkStart w:id="387" w:name="OLE_LINK1"/>
            <w:bookmarkStart w:id="388" w:name="OLE_LINK3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RefPicNum</w:t>
            </w:r>
            <w:bookmarkEnd w:id="386"/>
            <w:bookmarkEnd w:id="387"/>
            <w:bookmarkEnd w:id="388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9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当前帧参考图像数量</w:t>
            </w:r>
          </w:p>
        </w:tc>
      </w:tr>
      <w:tr w:rsidR="00F9140A" w:rsidTr="0091358C">
        <w:trPr>
          <w:trHeight w:val="255"/>
          <w:jc w:val="center"/>
          <w:trPrChange w:id="39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scene_reference_enable</w:t>
            </w:r>
            <w:ins w:id="394" w:author="Liling" w:date="2016-04-05T14:39:00Z">
              <w:r w:rsidR="00182AD5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/</w:t>
              </w:r>
              <w:r w:rsidR="00176F4D">
                <w:t xml:space="preserve"> </w:t>
              </w:r>
              <w:r w:rsidR="00176F4D" w:rsidRPr="00176F4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scene_picture_output_flag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26795A" w:rsidP="0026795A">
            <w:pPr>
              <w:widowControl/>
              <w:jc w:val="left"/>
              <w:rPr>
                <w:ins w:id="397" w:author="Liling" w:date="2016-04-05T14:39:00Z"/>
                <w:rFonts w:ascii="Times New Roman" w:eastAsia="宋体" w:hAnsi="Times New Roman" w:cs="Times New Roman"/>
                <w:kern w:val="0"/>
                <w:szCs w:val="21"/>
              </w:rPr>
            </w:pPr>
            <w:ins w:id="398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399" w:author="Liling" w:date="2016-04-05T14:41:00Z"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比特流中</w:t>
              </w:r>
              <w:r w:rsidR="00C5487E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不存在时，值为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</w:ins>
          </w:p>
          <w:p w:rsidR="0026795A" w:rsidRPr="00255DA6" w:rsidRDefault="0026795A" w:rsidP="00CB4E6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ins w:id="400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</w:ins>
            <w:ins w:id="401" w:author="Liling" w:date="2016-04-05T14:40:00Z">
              <w:r w:rsid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 w:rsidR="00CB4E65" w:rsidRP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场景图像输出标志</w:t>
              </w:r>
            </w:ins>
            <w:ins w:id="402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</w:t>
              </w:r>
            </w:ins>
            <w:ins w:id="403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GB</w:t>
              </w:r>
            </w:ins>
          </w:p>
        </w:tc>
      </w:tr>
      <w:tr w:rsidR="00F9140A" w:rsidTr="0091358C">
        <w:trPr>
          <w:trHeight w:val="255"/>
          <w:jc w:val="center"/>
          <w:trPrChange w:id="40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hAnsi="Times New Roman" w:cs="Times New Roman"/>
                <w:szCs w:val="21"/>
              </w:rPr>
              <w:t>Cur_PicOrderCntVal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当前帧</w:t>
            </w: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0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1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参考帧列表中的参考帧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1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1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13…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41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RefList0[15]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参考帧列表中的参考帧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1807C3" w:rsidTr="0091358C">
        <w:trPr>
          <w:trHeight w:val="255"/>
          <w:jc w:val="center"/>
          <w:ins w:id="424" w:author="Liling" w:date="2016-04-01T10:55:00Z"/>
          <w:trPrChange w:id="42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1807C3" w:rsidRPr="00255DA6" w:rsidRDefault="009172FE">
            <w:pPr>
              <w:widowControl/>
              <w:jc w:val="center"/>
              <w:rPr>
                <w:ins w:id="427" w:author="Liling" w:date="2016-04-01T10:55:00Z"/>
                <w:rFonts w:ascii="Times New Roman" w:eastAsia="宋体" w:hAnsi="Times New Roman" w:cs="Times New Roman"/>
                <w:kern w:val="0"/>
                <w:szCs w:val="21"/>
                <w:rPrChange w:id="428" w:author="Liling" w:date="2016-04-01T10:55:00Z">
                  <w:rPr>
                    <w:ins w:id="429" w:author="Liling" w:date="2016-04-01T10:5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430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1807C3">
            <w:pPr>
              <w:widowControl/>
              <w:jc w:val="left"/>
              <w:rPr>
                <w:ins w:id="432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433" w:author="Liling" w:date="2016-04-01T10:5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loop_filter_disable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5B2929">
            <w:pPr>
              <w:widowControl/>
              <w:jc w:val="left"/>
              <w:rPr>
                <w:ins w:id="435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36" w:author="Liling" w:date="2016-04-01T10:5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933253">
            <w:pPr>
              <w:widowControl/>
              <w:jc w:val="left"/>
              <w:rPr>
                <w:ins w:id="438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39" w:author="Liling" w:date="2016-04-01T10:56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去块滤波禁用标志</w:t>
              </w:r>
            </w:ins>
          </w:p>
        </w:tc>
      </w:tr>
      <w:tr w:rsidR="00540A7D" w:rsidTr="0091358C">
        <w:trPr>
          <w:trHeight w:val="255"/>
          <w:jc w:val="center"/>
          <w:ins w:id="440" w:author="Liling" w:date="2016-04-01T10:55:00Z"/>
          <w:trPrChange w:id="44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40A7D" w:rsidRPr="00255DA6" w:rsidRDefault="009172FE">
            <w:pPr>
              <w:widowControl/>
              <w:jc w:val="center"/>
              <w:rPr>
                <w:ins w:id="443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44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9C4B4C">
            <w:pPr>
              <w:widowControl/>
              <w:jc w:val="left"/>
              <w:rPr>
                <w:ins w:id="446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447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AlphaCOffset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32665F">
            <w:pPr>
              <w:widowControl/>
              <w:jc w:val="left"/>
              <w:rPr>
                <w:ins w:id="449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50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BC249F" w:rsidRPr="00255DA6" w:rsidRDefault="0032665F">
            <w:pPr>
              <w:widowControl/>
              <w:jc w:val="left"/>
              <w:rPr>
                <w:ins w:id="452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53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54" w:author="Liling" w:date="2016-04-01T10:56:00Z"/>
          <w:trPrChange w:id="45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57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58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EE11F1">
            <w:pPr>
              <w:widowControl/>
              <w:jc w:val="left"/>
              <w:rPr>
                <w:ins w:id="460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461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BetaOffset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63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64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66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67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</w:ins>
            <w:ins w:id="468" w:author="Liling" w:date="2016-04-01T10:5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69" w:author="Liling" w:date="2016-04-01T10:56:00Z"/>
          <w:trPrChange w:id="47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72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73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455B89">
            <w:pPr>
              <w:widowControl/>
              <w:jc w:val="left"/>
              <w:rPr>
                <w:ins w:id="475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ins w:id="476" w:author="Liling" w:date="2016-04-01T11:0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chroma_quant_param_delta_cb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2B2618">
            <w:pPr>
              <w:widowControl/>
              <w:jc w:val="left"/>
              <w:rPr>
                <w:ins w:id="478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79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A12B17">
            <w:pPr>
              <w:widowControl/>
              <w:jc w:val="left"/>
              <w:rPr>
                <w:ins w:id="481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82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Cb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2B2618" w:rsidTr="0091358C">
        <w:trPr>
          <w:trHeight w:val="255"/>
          <w:jc w:val="center"/>
          <w:ins w:id="483" w:author="Liling" w:date="2016-04-01T11:05:00Z"/>
          <w:trPrChange w:id="48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2B2618" w:rsidRPr="00255DA6" w:rsidRDefault="009172FE">
            <w:pPr>
              <w:widowControl/>
              <w:jc w:val="center"/>
              <w:rPr>
                <w:ins w:id="486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487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489" w:author="Liling" w:date="2016-04-01T11:0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490" w:author="Liling" w:date="2016-04-01T11:0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chroma_quant_param_delta_cr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1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492" w:author="Liling" w:date="2016-04-01T11:05:00Z"/>
                <w:rFonts w:ascii="Times New Roman" w:eastAsia="宋体" w:hAnsi="Times New Roman" w:cs="Times New Roman"/>
                <w:kern w:val="0"/>
                <w:szCs w:val="21"/>
                <w:rPrChange w:id="493" w:author="Liling" w:date="2016-04-01T11:05:00Z">
                  <w:rPr>
                    <w:ins w:id="494" w:author="Liling" w:date="2016-04-01T11:0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495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A12B17">
            <w:pPr>
              <w:widowControl/>
              <w:jc w:val="left"/>
              <w:rPr>
                <w:ins w:id="497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498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Cr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361115" w:rsidTr="0091358C">
        <w:trPr>
          <w:trHeight w:val="255"/>
          <w:jc w:val="center"/>
          <w:ins w:id="499" w:author="Liling" w:date="2016-04-01T11:28:00Z"/>
          <w:trPrChange w:id="50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02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03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05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06" w:author="Liling" w:date="2016-04-01T1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WeightQuantMatrix4x4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08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09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16x32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11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12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4x4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361115" w:rsidTr="0091358C">
        <w:trPr>
          <w:trHeight w:val="255"/>
          <w:jc w:val="center"/>
          <w:ins w:id="513" w:author="Liling" w:date="2016-04-01T11:28:00Z"/>
          <w:trPrChange w:id="51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16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17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19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20" w:author="Liling" w:date="2016-04-01T1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WeightQuantMatrix8x8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1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22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23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64x32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4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25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26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8x8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040439" w:rsidTr="0091358C">
        <w:trPr>
          <w:trHeight w:val="255"/>
          <w:jc w:val="center"/>
          <w:ins w:id="527" w:author="Liling" w:date="2016-04-05T13:54:00Z"/>
          <w:trPrChange w:id="52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40439" w:rsidRPr="00255DA6" w:rsidRDefault="006C1162" w:rsidP="00361115">
            <w:pPr>
              <w:widowControl/>
              <w:jc w:val="center"/>
              <w:rPr>
                <w:ins w:id="530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31" w:author="Liling" w:date="2016-04-05T15:28:00Z">
              <w:r w:rsidRPr="006C1162">
                <w:rPr>
                  <w:rFonts w:ascii="Times New Roman" w:eastAsia="宋体" w:hAnsi="Times New Roman" w:cs="Times New Roman"/>
                  <w:kern w:val="0"/>
                  <w:szCs w:val="21"/>
                </w:rPr>
                <w:t>113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4A6A8A" w:rsidRDefault="00F91CB7" w:rsidP="00361115">
            <w:pPr>
              <w:widowControl/>
              <w:jc w:val="left"/>
              <w:rPr>
                <w:ins w:id="533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34" w:author="Liling" w:date="2016-04-05T13:55:00Z">
              <w:r w:rsidRPr="00F91CB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alf_filter_num_minus1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Default="00F91CB7" w:rsidP="00361115">
            <w:pPr>
              <w:widowControl/>
              <w:jc w:val="left"/>
              <w:rPr>
                <w:ins w:id="536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37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255DA6" w:rsidRDefault="00F91CB7" w:rsidP="00361115">
            <w:pPr>
              <w:widowControl/>
              <w:jc w:val="left"/>
              <w:rPr>
                <w:ins w:id="53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40" w:author="Liling" w:date="2016-04-05T13:5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</w:t>
              </w:r>
              <w:r w:rsidRPr="00F91CB7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亮度分量样本滤波补偿滤波器个数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取值范围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~15</w:t>
              </w:r>
            </w:ins>
          </w:p>
        </w:tc>
      </w:tr>
      <w:tr w:rsidR="0045767D" w:rsidTr="0091358C">
        <w:trPr>
          <w:trHeight w:val="255"/>
          <w:jc w:val="center"/>
          <w:ins w:id="541" w:author="Liling" w:date="2016-04-05T13:55:00Z"/>
          <w:trPrChange w:id="54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5767D" w:rsidRPr="00255DA6" w:rsidRDefault="00467D93" w:rsidP="00361115">
            <w:pPr>
              <w:widowControl/>
              <w:jc w:val="center"/>
              <w:rPr>
                <w:ins w:id="544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45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4A6A8A" w:rsidRDefault="00994530" w:rsidP="00361115">
            <w:pPr>
              <w:widowControl/>
              <w:jc w:val="left"/>
              <w:rPr>
                <w:ins w:id="547" w:author="Liling" w:date="2016-04-05T13:5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48" w:author="Liling" w:date="2016-04-05T14:2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alf_region_distance[0</w:t>
              </w:r>
              <w:r w:rsidR="004350E1"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9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Default="00C01D6B" w:rsidP="00361115">
            <w:pPr>
              <w:widowControl/>
              <w:jc w:val="left"/>
              <w:rPr>
                <w:ins w:id="550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51" w:author="Liling" w:date="2016-04-05T14:2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52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255DA6" w:rsidRDefault="00C01D6B" w:rsidP="00361115">
            <w:pPr>
              <w:widowControl/>
              <w:jc w:val="left"/>
              <w:rPr>
                <w:ins w:id="553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54" w:author="Liling" w:date="2016-04-05T14:27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D595B" w:rsidTr="0091358C">
        <w:trPr>
          <w:trHeight w:val="255"/>
          <w:jc w:val="center"/>
          <w:ins w:id="555" w:author="Liling" w:date="2016-04-05T14:12:00Z"/>
          <w:trPrChange w:id="55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D595B" w:rsidRPr="00255DA6" w:rsidRDefault="0007663A" w:rsidP="00361115">
            <w:pPr>
              <w:widowControl/>
              <w:jc w:val="center"/>
              <w:rPr>
                <w:ins w:id="558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59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4A6A8A" w:rsidRDefault="00994530" w:rsidP="0055448B">
            <w:pPr>
              <w:widowControl/>
              <w:jc w:val="left"/>
              <w:rPr>
                <w:ins w:id="561" w:author="Liling" w:date="2016-04-05T14:12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62" w:author="Liling" w:date="2016-04-05T14:1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AlfCoeffLuma[</w:t>
              </w:r>
            </w:ins>
            <w:ins w:id="563" w:author="Liling" w:date="2016-04-05T15:40:00Z"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</w:ins>
            <w:ins w:id="564" w:author="Liling" w:date="2016-04-05T14:16:00Z">
              <w:r w:rsidR="00866643"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Default="000A1875" w:rsidP="00361115">
            <w:pPr>
              <w:widowControl/>
              <w:jc w:val="left"/>
              <w:rPr>
                <w:ins w:id="566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67" w:author="Liling" w:date="2016-04-05T14:1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255DA6" w:rsidRDefault="00CC250F" w:rsidP="00CC250F">
            <w:pPr>
              <w:widowControl/>
              <w:jc w:val="left"/>
              <w:rPr>
                <w:ins w:id="569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70" w:author="Liling" w:date="2016-04-05T14:1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处理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后的</w:t>
              </w:r>
            </w:ins>
            <w:ins w:id="571" w:author="Liling" w:date="2016-04-05T14:27:00Z">
              <w:r w:rsidR="00340A61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</w:ins>
            <w:ins w:id="572" w:author="Liling" w:date="2016-04-05T14:16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补偿系数，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lastRenderedPageBreak/>
                <w:t>AlfCoeffLuma[i][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8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取值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范围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~127</w:t>
              </w:r>
            </w:ins>
          </w:p>
        </w:tc>
      </w:tr>
      <w:tr w:rsidR="005271DD" w:rsidTr="0091358C">
        <w:trPr>
          <w:trHeight w:val="255"/>
          <w:jc w:val="center"/>
          <w:ins w:id="573" w:author="Liling" w:date="2016-04-05T15:40:00Z"/>
          <w:trPrChange w:id="57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75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57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77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lastRenderedPageBreak/>
                <w:t>124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8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5448B">
            <w:pPr>
              <w:widowControl/>
              <w:jc w:val="left"/>
              <w:rPr>
                <w:ins w:id="579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80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alf_region_distance[</w:t>
              </w:r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1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82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83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4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85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86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5271DD" w:rsidTr="0091358C">
        <w:trPr>
          <w:trHeight w:val="255"/>
          <w:jc w:val="center"/>
          <w:ins w:id="587" w:author="Liling" w:date="2016-04-05T15:40:00Z"/>
          <w:trPrChange w:id="58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9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590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91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2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93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94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AlfCoeffLuma[1</w:t>
              </w:r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5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9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97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8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9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00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处理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后的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补偿系数，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AlfCoeffLuma[i][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8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取值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范围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~127</w:t>
              </w:r>
            </w:ins>
          </w:p>
        </w:tc>
      </w:tr>
      <w:tr w:rsidR="00051C5D" w:rsidTr="0091358C">
        <w:trPr>
          <w:trHeight w:val="255"/>
          <w:jc w:val="center"/>
          <w:ins w:id="601" w:author="Liling" w:date="2016-04-05T15:40:00Z"/>
          <w:trPrChange w:id="60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3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5271DD">
            <w:pPr>
              <w:widowControl/>
              <w:jc w:val="center"/>
              <w:rPr>
                <w:ins w:id="604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5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06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7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08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9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10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51C5D" w:rsidTr="0091358C">
        <w:trPr>
          <w:trHeight w:val="255"/>
          <w:jc w:val="center"/>
          <w:ins w:id="611" w:author="Liling" w:date="2016-04-05T15:40:00Z"/>
          <w:trPrChange w:id="61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3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14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5" w:author="Liling" w:date="2016-04-05T15:42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26</w:t>
              </w:r>
            </w:ins>
            <w:ins w:id="616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7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18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19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alf_region_distance[15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0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21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22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3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24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25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51C5D" w:rsidTr="0091358C">
        <w:trPr>
          <w:trHeight w:val="255"/>
          <w:jc w:val="center"/>
          <w:ins w:id="626" w:author="Liling" w:date="2016-04-05T15:40:00Z"/>
          <w:trPrChange w:id="62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8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2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30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265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1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32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33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AlfCoeffLuma[1</w:t>
              </w:r>
            </w:ins>
            <w:ins w:id="634" w:author="Liling" w:date="2016-04-05T15:4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5</w:t>
              </w:r>
            </w:ins>
            <w:ins w:id="635" w:author="Liling" w:date="2016-04-05T15:40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6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37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38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9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40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41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处理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后的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补偿系数，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AlfCoeffLuma[i][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8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取值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范围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~127</w:t>
              </w:r>
            </w:ins>
          </w:p>
        </w:tc>
      </w:tr>
      <w:tr w:rsidR="00051C5D" w:rsidTr="0091358C">
        <w:trPr>
          <w:trHeight w:val="255"/>
          <w:jc w:val="center"/>
          <w:ins w:id="642" w:author="Liling" w:date="2016-04-05T13:54:00Z"/>
          <w:trPrChange w:id="64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812C9D" w:rsidP="00051C5D">
            <w:pPr>
              <w:widowControl/>
              <w:jc w:val="center"/>
              <w:rPr>
                <w:ins w:id="645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46" w:author="Liling" w:date="2016-04-05T15:42:00Z">
              <w:r w:rsidRPr="00812C9D">
                <w:rPr>
                  <w:rFonts w:ascii="Times New Roman" w:eastAsia="宋体" w:hAnsi="Times New Roman" w:cs="Times New Roman"/>
                  <w:kern w:val="0"/>
                  <w:szCs w:val="21"/>
                </w:rPr>
                <w:t>274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4A6A8A" w:rsidRDefault="00051C5D" w:rsidP="00051C5D">
            <w:pPr>
              <w:widowControl/>
              <w:jc w:val="left"/>
              <w:rPr>
                <w:ins w:id="648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49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</w:t>
              </w:r>
            </w:ins>
            <w:ins w:id="650" w:author="Liling" w:date="2016-04-05T13:55:00Z"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hroma[0][j]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1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52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53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4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55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56" w:author="Liling" w:date="2016-04-05T14:1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处理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后的</w:t>
              </w:r>
            </w:ins>
            <w:ins w:id="657" w:author="Liling" w:date="2016-04-05T14:2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658" w:author="Liling" w:date="2016-04-05T14:17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AlfCoeffChro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ma[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8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取值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范围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~127</w:t>
              </w:r>
            </w:ins>
          </w:p>
        </w:tc>
      </w:tr>
      <w:tr w:rsidR="00051C5D" w:rsidTr="0091358C">
        <w:trPr>
          <w:trHeight w:val="255"/>
          <w:jc w:val="center"/>
          <w:ins w:id="659" w:author="Liling" w:date="2016-04-05T13:53:00Z"/>
          <w:trPrChange w:id="66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3764FB" w:rsidP="00051C5D">
            <w:pPr>
              <w:widowControl/>
              <w:jc w:val="center"/>
              <w:rPr>
                <w:ins w:id="662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63" w:author="Liling" w:date="2016-04-05T15:42:00Z">
              <w:r w:rsidRPr="003764FB">
                <w:rPr>
                  <w:rFonts w:ascii="Times New Roman" w:eastAsia="宋体" w:hAnsi="Times New Roman" w:cs="Times New Roman"/>
                  <w:kern w:val="0"/>
                  <w:szCs w:val="21"/>
                </w:rPr>
                <w:t>283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65" w:author="Liling" w:date="2016-04-05T13:53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66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Chroma[1</w:t>
              </w:r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68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69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71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72" w:author="Liling" w:date="2016-04-05T14:1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处理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后的</w:t>
              </w:r>
            </w:ins>
            <w:ins w:id="673" w:author="Liling" w:date="2016-04-05T14:2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674" w:author="Liling" w:date="2016-04-05T14:17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AlfCoeffChro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ma[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1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][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8</w:t>
              </w:r>
              <w:r w:rsidRPr="00CC250F">
                <w:rPr>
                  <w:rFonts w:ascii="Times New Roman" w:eastAsia="宋体" w:hAnsi="Times New Roman" w:cs="Times New Roman"/>
                  <w:kern w:val="0"/>
                  <w:szCs w:val="21"/>
                </w:rPr>
                <w:t>]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取值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范围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~127</w:t>
              </w:r>
            </w:ins>
          </w:p>
        </w:tc>
      </w:tr>
      <w:tr w:rsidR="00051C5D" w:rsidTr="0091358C">
        <w:trPr>
          <w:trHeight w:val="255"/>
          <w:jc w:val="center"/>
          <w:ins w:id="675" w:author="Liling" w:date="2016-03-31T21:28:00Z"/>
          <w:trPrChange w:id="67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center"/>
              <w:rPr>
                <w:ins w:id="678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679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81" w:author="Liling" w:date="2016-03-31T2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82" w:author="Liling" w:date="2016-03-31T2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bbv_delay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84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685" w:author="Liling" w:date="2016-03-31T2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87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688" w:author="Liling" w:date="2016-03-31T21:29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BBV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演示</w:t>
              </w:r>
            </w:ins>
          </w:p>
        </w:tc>
      </w:tr>
      <w:tr w:rsidR="00051C5D" w:rsidTr="0091358C">
        <w:trPr>
          <w:trHeight w:val="255"/>
          <w:jc w:val="center"/>
          <w:ins w:id="689" w:author="Liling" w:date="2016-03-31T21:29:00Z"/>
          <w:trPrChange w:id="69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D24A54" w:rsidP="00051C5D">
            <w:pPr>
              <w:widowControl/>
              <w:jc w:val="center"/>
              <w:rPr>
                <w:ins w:id="692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693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95" w:author="Liling" w:date="2016-03-31T21:29:00Z"/>
                <w:rFonts w:ascii="Times New Roman" w:eastAsia="宋体" w:hAnsi="Times New Roman" w:cs="Times New Roman"/>
                <w:color w:val="000000"/>
                <w:szCs w:val="21"/>
              </w:rPr>
            </w:pPr>
            <w:ins w:id="696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time_code_flag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left"/>
              <w:rPr>
                <w:ins w:id="698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699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01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02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时间编码标志</w:t>
              </w:r>
            </w:ins>
          </w:p>
          <w:p w:rsidR="00051C5D" w:rsidRPr="00255DA6" w:rsidRDefault="00051C5D" w:rsidP="00051C5D">
            <w:pPr>
              <w:widowControl/>
              <w:jc w:val="left"/>
              <w:rPr>
                <w:ins w:id="703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04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位流中包含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time_code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不包含</w:t>
              </w:r>
            </w:ins>
          </w:p>
        </w:tc>
      </w:tr>
      <w:tr w:rsidR="0091358C" w:rsidTr="0091358C">
        <w:trPr>
          <w:trHeight w:val="255"/>
          <w:jc w:val="center"/>
          <w:ins w:id="705" w:author="Liling" w:date="2016-03-31T21:30:00Z"/>
          <w:trPrChange w:id="70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08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0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11" w:author="Liling" w:date="2016-03-31T21:30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12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14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1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17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718" w:author="Liling" w:date="2016-03-31T21:32:00Z"/>
          <w:trPrChange w:id="71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2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21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2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24" w:author="Liling" w:date="2016-03-31T21:32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25" w:author="Liling" w:date="2016-03-31T21:32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decode_order_index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27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2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30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31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解码顺序索引</w:t>
              </w:r>
            </w:ins>
          </w:p>
        </w:tc>
      </w:tr>
      <w:tr w:rsidR="0091358C" w:rsidTr="0091358C">
        <w:trPr>
          <w:trHeight w:val="255"/>
          <w:jc w:val="center"/>
          <w:ins w:id="732" w:author="Liling" w:date="2016-03-31T21:33:00Z"/>
          <w:trPrChange w:id="73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3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35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36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296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3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38" w:author="Liling" w:date="2016-03-31T21:33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39" w:author="Liling" w:date="2016-03-31T21:33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temporal_id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41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42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44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45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时间层标识</w:t>
              </w:r>
            </w:ins>
          </w:p>
        </w:tc>
      </w:tr>
      <w:tr w:rsidR="0091358C" w:rsidTr="0091358C">
        <w:trPr>
          <w:trHeight w:val="255"/>
          <w:jc w:val="center"/>
          <w:ins w:id="746" w:author="Liling" w:date="2016-03-31T21:34:00Z"/>
          <w:trPrChange w:id="74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4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50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297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2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53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picture_output_delay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5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56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8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59" w:author="Liling" w:date="2016-03-31T21:34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图像输出延迟</w:t>
              </w:r>
            </w:ins>
          </w:p>
        </w:tc>
      </w:tr>
      <w:tr w:rsidR="0091358C" w:rsidTr="0091358C">
        <w:trPr>
          <w:trHeight w:val="255"/>
          <w:jc w:val="center"/>
          <w:ins w:id="760" w:author="Liling" w:date="2016-04-05T14:58:00Z"/>
          <w:trPrChange w:id="76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63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764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6" w:author="Liling" w:date="2016-04-05T14:5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67" w:author="Liling" w:date="2016-04-05T14:58:00Z">
              <w:r w:rsidRPr="006E3D7A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random_access_decodable_flag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9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770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7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72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773" w:author="Liling" w:date="2016-04-05T14:58:00Z">
              <w:r w:rsidRPr="00614712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随机访问正确解码标志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774" w:author="Liling" w:date="2016-04-05T13:42:00Z"/>
          <w:trPrChange w:id="77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77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778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7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0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81" w:author="Liling" w:date="2016-04-05T13:4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bbv_check_times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3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784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787" w:author="Liling" w:date="2016-04-05T13:42:00Z"/>
          <w:trPrChange w:id="78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8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90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791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793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ins w:id="794" w:author="Liling" w:date="2016-04-05T13:43:00Z">
              <w:r w:rsidRPr="00B04F7E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progressive_frame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797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799" w:author="Liling" w:date="2016-04-05T13:43:00Z"/>
                <w:rFonts w:ascii="Times New Roman" w:eastAsia="宋体" w:hAnsi="Times New Roman" w:cs="Times New Roman"/>
                <w:kern w:val="0"/>
                <w:szCs w:val="21"/>
              </w:rPr>
            </w:pPr>
            <w:ins w:id="800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逐行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帧标志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91358C" w:rsidRPr="00255DA6" w:rsidRDefault="0091358C" w:rsidP="0091358C">
            <w:pPr>
              <w:widowControl/>
              <w:jc w:val="left"/>
              <w:rPr>
                <w:ins w:id="801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02" w:author="Liling" w:date="2016-04-05T13:44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p</w:t>
              </w:r>
            </w:ins>
            <w:ins w:id="803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rogressive_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sequence</w:t>
              </w:r>
            </w:ins>
            <w:ins w:id="804" w:author="Liling" w:date="2016-04-05T13:4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，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progressive_frame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805" w:author="Liling" w:date="2016-04-05T13:44:00Z"/>
          <w:trPrChange w:id="80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0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08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0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B04F7E" w:rsidRDefault="0091358C" w:rsidP="0091358C">
            <w:pPr>
              <w:widowControl/>
              <w:jc w:val="left"/>
              <w:rPr>
                <w:ins w:id="811" w:author="Liling" w:date="2016-04-05T13:4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12" w:author="Liling" w:date="2016-04-05T13:51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top_field_first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14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1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17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18" w:author="Liling" w:date="2016-04-05T13:51:00Z"/>
          <w:trPrChange w:id="81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2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21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2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24" w:author="Liling" w:date="2016-04-05T13:51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25" w:author="Liling" w:date="2016-04-05T13:5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epeat_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first_field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27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2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30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31" w:author="Liling" w:date="2016-03-31T21:34:00Z"/>
          <w:trPrChange w:id="83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3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34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35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37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38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use_rcs_flag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9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40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41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42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43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44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参考图像配置集标志</w:t>
              </w:r>
            </w:ins>
          </w:p>
        </w:tc>
      </w:tr>
      <w:tr w:rsidR="0091358C" w:rsidTr="0091358C">
        <w:trPr>
          <w:trHeight w:val="255"/>
          <w:jc w:val="center"/>
          <w:ins w:id="845" w:author="Liling" w:date="2016-03-31T21:35:00Z"/>
          <w:trPrChange w:id="84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4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48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4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51" w:author="Liling" w:date="2016-03-31T21:35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52" w:author="Liling" w:date="2016-03-31T21:3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rcs_index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54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55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57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58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参考图像配置集索引</w:t>
              </w:r>
            </w:ins>
          </w:p>
        </w:tc>
      </w:tr>
      <w:tr w:rsidR="0091358C" w:rsidTr="0091358C">
        <w:trPr>
          <w:trHeight w:val="90"/>
          <w:jc w:val="center"/>
          <w:ins w:id="859" w:author="Liling" w:date="2016-04-05T15:27:00Z"/>
          <w:trPrChange w:id="86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6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450D90" w:rsidRDefault="00450D90" w:rsidP="0091358C">
            <w:pPr>
              <w:widowControl/>
              <w:jc w:val="center"/>
              <w:rPr>
                <w:ins w:id="862" w:author="Liling" w:date="2016-04-05T15:44:00Z"/>
              </w:rPr>
            </w:pPr>
            <w:ins w:id="863" w:author="Liling" w:date="2016-04-05T15:44:00Z">
              <w:r>
                <w:rPr>
                  <w:rFonts w:hint="eastAsia"/>
                </w:rPr>
                <w:t>305</w:t>
              </w:r>
            </w:ins>
          </w:p>
          <w:p w:rsidR="0091358C" w:rsidRPr="00E6570C" w:rsidRDefault="0091358C" w:rsidP="0091358C">
            <w:pPr>
              <w:widowControl/>
              <w:jc w:val="center"/>
              <w:rPr>
                <w:ins w:id="864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86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67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69" w:author="Liling" w:date="2016-04-05T15:27:00Z"/>
                <w:rFonts w:eastAsia="宋体" w:cstheme="minorHAnsi"/>
                <w:kern w:val="0"/>
                <w:szCs w:val="21"/>
              </w:rPr>
            </w:pPr>
            <w:ins w:id="87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71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72" w:author="Liling" w:date="2016-04-05T15:27:00Z"/>
                <w:rFonts w:eastAsia="宋体" w:cstheme="minorHAnsi"/>
                <w:kern w:val="0"/>
                <w:szCs w:val="21"/>
              </w:rPr>
            </w:pPr>
            <w:ins w:id="87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874" w:author="Liling" w:date="2016-04-05T15:27:00Z"/>
                <w:rFonts w:eastAsia="宋体" w:cstheme="minorHAnsi"/>
                <w:kern w:val="0"/>
                <w:szCs w:val="21"/>
              </w:rPr>
            </w:pPr>
            <w:ins w:id="87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876" w:author="Liling" w:date="2016-04-05T15:27:00Z"/>
          <w:trPrChange w:id="87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7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91358C" w:rsidP="006D6C26">
            <w:pPr>
              <w:widowControl/>
              <w:jc w:val="center"/>
              <w:rPr>
                <w:ins w:id="879" w:author="Liling" w:date="2016-04-05T15:27:00Z"/>
              </w:rPr>
            </w:pPr>
            <w:ins w:id="880" w:author="Liling" w:date="2016-04-05T15:27:00Z">
              <w:r>
                <w:rPr>
                  <w:rFonts w:hint="eastAsia"/>
                </w:rPr>
                <w:t>3</w:t>
              </w:r>
            </w:ins>
            <w:ins w:id="881" w:author="Liling" w:date="2016-04-05T15:44:00Z">
              <w:r w:rsidR="006D6C26">
                <w:rPr>
                  <w:rFonts w:hint="eastAsia"/>
                </w:rPr>
                <w:t>06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2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83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84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5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86" w:author="Liling" w:date="2016-04-05T15:27:00Z"/>
                <w:rFonts w:eastAsia="宋体" w:cstheme="minorHAnsi"/>
                <w:kern w:val="0"/>
                <w:szCs w:val="21"/>
              </w:rPr>
            </w:pPr>
            <w:ins w:id="88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8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89" w:author="Liling" w:date="2016-04-05T15:27:00Z"/>
                <w:rFonts w:eastAsia="宋体" w:cstheme="minorHAnsi"/>
                <w:kern w:val="0"/>
                <w:szCs w:val="21"/>
              </w:rPr>
            </w:pPr>
            <w:ins w:id="89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891" w:author="Liling" w:date="2016-04-05T15:27:00Z"/>
          <w:trPrChange w:id="89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9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6D6C26" w:rsidP="00CF5322">
            <w:pPr>
              <w:widowControl/>
              <w:jc w:val="center"/>
              <w:rPr>
                <w:ins w:id="894" w:author="Liling" w:date="2016-04-05T15:27:00Z"/>
              </w:rPr>
            </w:pPr>
            <w:ins w:id="895" w:author="Liling" w:date="2016-04-05T15:44:00Z">
              <w:r>
                <w:rPr>
                  <w:rFonts w:hint="eastAsia"/>
                </w:rPr>
                <w:t>307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89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898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3F085E" w:rsidP="0091358C">
            <w:pPr>
              <w:widowControl/>
              <w:jc w:val="left"/>
              <w:rPr>
                <w:ins w:id="900" w:author="Liling" w:date="2016-04-05T15:27:00Z"/>
                <w:rFonts w:eastAsia="宋体" w:cstheme="minorHAnsi"/>
                <w:kern w:val="0"/>
                <w:szCs w:val="21"/>
              </w:rPr>
            </w:pPr>
            <w:ins w:id="901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02" w:author="Liling" w:date="2016-04-05T15:27:00Z">
              <w:r w:rsidR="0091358C">
                <w:rPr>
                  <w:rFonts w:eastAsia="宋体" w:cstheme="minorHAnsi"/>
                  <w:kern w:val="0"/>
                  <w:szCs w:val="21"/>
                </w:rPr>
                <w:t>x</w:t>
              </w:r>
              <w:r w:rsidR="0091358C"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04" w:author="Liling" w:date="2016-04-05T15:27:00Z"/>
                <w:rFonts w:eastAsia="宋体" w:cstheme="minorHAnsi"/>
                <w:kern w:val="0"/>
                <w:szCs w:val="21"/>
              </w:rPr>
            </w:pPr>
            <w:ins w:id="90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06" w:author="Liling" w:date="2016-04-05T15:27:00Z"/>
          <w:trPrChange w:id="90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0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09" w:author="Liling" w:date="2016-04-05T15:27:00Z"/>
              </w:rPr>
            </w:pPr>
            <w:ins w:id="910" w:author="Liling" w:date="2016-04-05T15:45:00Z">
              <w:r>
                <w:rPr>
                  <w:rFonts w:hint="eastAsia"/>
                </w:rPr>
                <w:t>314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13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5" w:author="Liling" w:date="2016-04-05T15:27:00Z"/>
                <w:rFonts w:eastAsia="宋体" w:cstheme="minorHAnsi"/>
                <w:kern w:val="0"/>
                <w:szCs w:val="21"/>
              </w:rPr>
            </w:pPr>
            <w:ins w:id="91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7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8" w:author="Liling" w:date="2016-04-05T15:27:00Z"/>
                <w:rFonts w:eastAsia="宋体" w:cstheme="minorHAnsi"/>
                <w:kern w:val="0"/>
                <w:szCs w:val="21"/>
              </w:rPr>
            </w:pPr>
            <w:ins w:id="91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20" w:author="Liling" w:date="2016-04-05T15:27:00Z"/>
          <w:trPrChange w:id="921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22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23" w:author="Liling" w:date="2016-04-05T15:27:00Z"/>
              </w:rPr>
            </w:pPr>
            <w:ins w:id="924" w:author="Liling" w:date="2016-04-05T15:45:00Z">
              <w:r>
                <w:rPr>
                  <w:rFonts w:hint="eastAsia"/>
                </w:rPr>
                <w:t>315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2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27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92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CF5322" w:rsidP="0091358C">
            <w:pPr>
              <w:widowControl/>
              <w:jc w:val="left"/>
              <w:rPr>
                <w:ins w:id="929" w:author="Liling" w:date="2016-04-05T15:27:00Z"/>
                <w:rFonts w:eastAsia="宋体" w:cstheme="minorHAnsi"/>
                <w:kern w:val="0"/>
                <w:szCs w:val="21"/>
              </w:rPr>
            </w:pPr>
            <w:ins w:id="930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31" w:author="Liling" w:date="2016-04-05T15:27:00Z">
              <w:r w:rsidR="0091358C"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33" w:author="Liling" w:date="2016-04-05T15:27:00Z"/>
                <w:rFonts w:eastAsia="宋体" w:cstheme="minorHAnsi"/>
                <w:kern w:val="0"/>
                <w:szCs w:val="21"/>
              </w:rPr>
            </w:pPr>
            <w:ins w:id="93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35" w:author="Liling" w:date="2016-04-05T15:27:00Z"/>
          <w:trPrChange w:id="93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3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CF5322" w:rsidP="0091358C">
            <w:pPr>
              <w:widowControl/>
              <w:jc w:val="center"/>
              <w:rPr>
                <w:ins w:id="938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939" w:author="Liling" w:date="2016-04-05T15:4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94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42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4" w:author="Liling" w:date="2016-04-05T15:27:00Z"/>
                <w:rFonts w:eastAsia="宋体" w:cstheme="minorHAnsi"/>
                <w:kern w:val="0"/>
                <w:szCs w:val="21"/>
              </w:rPr>
            </w:pPr>
            <w:ins w:id="94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7" w:author="Liling" w:date="2016-04-05T15:27:00Z"/>
                <w:rFonts w:eastAsia="宋体" w:cstheme="minorHAnsi"/>
                <w:kern w:val="0"/>
                <w:szCs w:val="21"/>
              </w:rPr>
            </w:pPr>
            <w:ins w:id="94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949" w:author="Liling" w:date="2016-04-05T15:27:00Z"/>
                <w:rFonts w:eastAsia="宋体" w:cstheme="minorHAnsi"/>
                <w:kern w:val="0"/>
                <w:szCs w:val="21"/>
              </w:rPr>
            </w:pPr>
            <w:ins w:id="95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951" w:author="Liling" w:date="2016-04-05T15:27:00Z"/>
          <w:trPrChange w:id="95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5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54" w:author="Liling" w:date="2016-04-05T15:27:00Z"/>
              </w:rPr>
            </w:pPr>
            <w:ins w:id="955" w:author="Liling" w:date="2016-04-05T15:45:00Z">
              <w:r>
                <w:rPr>
                  <w:rFonts w:hint="eastAsia"/>
                </w:rPr>
                <w:t>323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5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58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60" w:author="Liling" w:date="2016-04-05T15:27:00Z"/>
                <w:rFonts w:eastAsia="宋体" w:cstheme="minorHAnsi"/>
                <w:kern w:val="0"/>
                <w:szCs w:val="21"/>
              </w:rPr>
            </w:pPr>
            <w:ins w:id="96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6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63" w:author="Liling" w:date="2016-04-05T15:27:00Z"/>
                <w:rFonts w:eastAsia="宋体" w:cstheme="minorHAnsi"/>
                <w:kern w:val="0"/>
                <w:szCs w:val="21"/>
              </w:rPr>
            </w:pPr>
            <w:ins w:id="96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65" w:author="Liling" w:date="2016-04-05T15:27:00Z"/>
          <w:trPrChange w:id="96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6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68" w:author="Liling" w:date="2016-04-05T15:27:00Z"/>
              </w:rPr>
            </w:pPr>
            <w:ins w:id="969" w:author="Liling" w:date="2016-04-05T15:46:00Z">
              <w:r>
                <w:rPr>
                  <w:rFonts w:hint="eastAsia"/>
                </w:rPr>
                <w:t>324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97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72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74" w:author="Liling" w:date="2016-04-05T15:27:00Z"/>
                <w:rFonts w:eastAsia="宋体" w:cstheme="minorHAnsi"/>
                <w:kern w:val="0"/>
                <w:szCs w:val="21"/>
              </w:rPr>
            </w:pPr>
            <w:ins w:id="975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77" w:author="Liling" w:date="2016-04-05T15:27:00Z"/>
                <w:rFonts w:eastAsia="宋体" w:cstheme="minorHAnsi"/>
                <w:kern w:val="0"/>
                <w:szCs w:val="21"/>
              </w:rPr>
            </w:pPr>
            <w:ins w:id="97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79" w:author="Liling" w:date="2016-04-05T15:27:00Z"/>
          <w:trPrChange w:id="98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8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82" w:author="Liling" w:date="2016-04-05T15:27:00Z"/>
              </w:rPr>
            </w:pPr>
            <w:ins w:id="983" w:author="Liling" w:date="2016-04-05T15:46:00Z">
              <w:r>
                <w:rPr>
                  <w:rFonts w:hint="eastAsia"/>
                </w:rPr>
                <w:lastRenderedPageBreak/>
                <w:t>331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4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85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986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num_of_removed_picture[1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7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88" w:author="Liling" w:date="2016-04-05T15:27:00Z"/>
                <w:rFonts w:eastAsia="宋体" w:cstheme="minorHAnsi"/>
                <w:kern w:val="0"/>
                <w:szCs w:val="21"/>
              </w:rPr>
            </w:pPr>
            <w:ins w:id="98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0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91" w:author="Liling" w:date="2016-04-05T15:27:00Z"/>
                <w:rFonts w:eastAsia="宋体" w:cstheme="minorHAnsi"/>
                <w:kern w:val="0"/>
                <w:szCs w:val="21"/>
              </w:rPr>
            </w:pPr>
            <w:ins w:id="99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93" w:author="Liling" w:date="2016-04-05T15:27:00Z"/>
          <w:trPrChange w:id="994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95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96" w:author="Liling" w:date="2016-04-05T15:27:00Z"/>
              </w:rPr>
            </w:pPr>
            <w:ins w:id="997" w:author="Liling" w:date="2016-04-05T15:46:00Z">
              <w:r>
                <w:rPr>
                  <w:rFonts w:hint="eastAsia"/>
                </w:rPr>
                <w:t>332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8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99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00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001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2" w:author="Liling" w:date="2016-04-05T15:27:00Z"/>
                <w:rFonts w:eastAsia="宋体" w:cstheme="minorHAnsi"/>
                <w:kern w:val="0"/>
                <w:szCs w:val="21"/>
              </w:rPr>
            </w:pPr>
            <w:ins w:id="1003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4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5" w:author="Liling" w:date="2016-04-05T15:27:00Z"/>
                <w:rFonts w:eastAsia="宋体" w:cstheme="minorHAnsi"/>
                <w:kern w:val="0"/>
                <w:szCs w:val="21"/>
              </w:rPr>
            </w:pPr>
            <w:ins w:id="100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07" w:author="Liling" w:date="2016-04-05T15:27:00Z"/>
          <w:trPrChange w:id="1008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09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3309C8" w:rsidRDefault="0091358C" w:rsidP="0091358C">
            <w:pPr>
              <w:widowControl/>
              <w:jc w:val="center"/>
              <w:rPr>
                <w:ins w:id="1010" w:author="Liling" w:date="2016-04-05T15:27:00Z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65A08" w:rsidRDefault="0091358C" w:rsidP="0091358C">
            <w:pPr>
              <w:widowControl/>
              <w:jc w:val="left"/>
              <w:rPr>
                <w:ins w:id="101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13" w:author="Liling" w:date="2016-04-05T15:27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……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5" w:author="Liling" w:date="2016-04-05T15:27:00Z"/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7" w:author="Liling" w:date="2016-04-05T15:27:00Z"/>
                <w:rFonts w:eastAsia="宋体" w:cstheme="minorHAnsi"/>
                <w:kern w:val="0"/>
                <w:szCs w:val="21"/>
              </w:rPr>
            </w:pPr>
          </w:p>
        </w:tc>
      </w:tr>
      <w:tr w:rsidR="0091358C" w:rsidTr="0091358C">
        <w:trPr>
          <w:trHeight w:val="90"/>
          <w:jc w:val="center"/>
          <w:ins w:id="1018" w:author="Liling" w:date="2016-04-05T15:27:00Z"/>
          <w:trPrChange w:id="101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2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88314F" w:rsidP="0091358C">
            <w:pPr>
              <w:widowControl/>
              <w:jc w:val="center"/>
              <w:rPr>
                <w:ins w:id="1021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1022" w:author="Liling" w:date="2016-04-05T15:4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832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102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25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27" w:author="Liling" w:date="2016-04-05T15:27:00Z"/>
                <w:rFonts w:eastAsia="宋体" w:cstheme="minorHAnsi"/>
                <w:kern w:val="0"/>
                <w:szCs w:val="21"/>
              </w:rPr>
            </w:pPr>
            <w:ins w:id="102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30" w:author="Liling" w:date="2016-04-05T15:27:00Z"/>
                <w:rFonts w:eastAsia="宋体" w:cstheme="minorHAnsi"/>
                <w:kern w:val="0"/>
                <w:szCs w:val="21"/>
              </w:rPr>
            </w:pPr>
            <w:ins w:id="103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1032" w:author="Liling" w:date="2016-04-05T15:27:00Z"/>
                <w:rFonts w:eastAsia="宋体" w:cstheme="minorHAnsi"/>
                <w:kern w:val="0"/>
                <w:szCs w:val="21"/>
              </w:rPr>
            </w:pPr>
            <w:ins w:id="103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1034" w:author="Liling" w:date="2016-04-05T15:27:00Z"/>
          <w:trPrChange w:id="1035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36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88314F" w:rsidP="0091358C">
            <w:pPr>
              <w:widowControl/>
              <w:jc w:val="center"/>
              <w:rPr>
                <w:ins w:id="1037" w:author="Liling" w:date="2016-04-05T15:27:00Z"/>
              </w:rPr>
            </w:pPr>
            <w:ins w:id="1038" w:author="Liling" w:date="2016-04-05T15:46:00Z">
              <w:r>
                <w:rPr>
                  <w:rFonts w:hint="eastAsia"/>
                </w:rPr>
                <w:t>833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9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0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41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2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3" w:author="Liling" w:date="2016-04-05T15:27:00Z"/>
                <w:rFonts w:eastAsia="宋体" w:cstheme="minorHAnsi"/>
                <w:kern w:val="0"/>
                <w:szCs w:val="21"/>
              </w:rPr>
            </w:pPr>
            <w:ins w:id="104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5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6" w:author="Liling" w:date="2016-04-05T15:27:00Z"/>
                <w:rFonts w:eastAsia="宋体" w:cstheme="minorHAnsi"/>
                <w:kern w:val="0"/>
                <w:szCs w:val="21"/>
              </w:rPr>
            </w:pPr>
            <w:ins w:id="104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48" w:author="Liling" w:date="2016-04-05T15:27:00Z"/>
          <w:trPrChange w:id="104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5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51" w:author="Liling" w:date="2016-04-05T15:27:00Z"/>
              </w:rPr>
            </w:pPr>
            <w:ins w:id="1052" w:author="Liling" w:date="2016-04-05T15:46:00Z">
              <w:r>
                <w:rPr>
                  <w:rFonts w:hint="eastAsia"/>
                </w:rPr>
                <w:t>834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105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55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57" w:author="Liling" w:date="2016-04-05T15:27:00Z"/>
                <w:rFonts w:eastAsia="宋体" w:cstheme="minorHAnsi"/>
                <w:kern w:val="0"/>
                <w:szCs w:val="21"/>
              </w:rPr>
            </w:pPr>
            <w:ins w:id="1058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60" w:author="Liling" w:date="2016-04-05T15:27:00Z"/>
                <w:rFonts w:eastAsia="宋体" w:cstheme="minorHAnsi"/>
                <w:kern w:val="0"/>
                <w:szCs w:val="21"/>
              </w:rPr>
            </w:pPr>
            <w:ins w:id="106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62" w:author="Liling" w:date="2016-04-05T15:27:00Z"/>
          <w:trPrChange w:id="1063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64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65" w:author="Liling" w:date="2016-04-05T15:27:00Z"/>
              </w:rPr>
            </w:pPr>
            <w:ins w:id="1066" w:author="Liling" w:date="2016-04-05T15:47:00Z">
              <w:r>
                <w:rPr>
                  <w:rFonts w:hint="eastAsia"/>
                </w:rPr>
                <w:t>841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7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68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69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num_of_removed_picture[31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0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1" w:author="Liling" w:date="2016-04-05T15:27:00Z"/>
                <w:rFonts w:eastAsia="宋体" w:cstheme="minorHAnsi"/>
                <w:kern w:val="0"/>
                <w:szCs w:val="21"/>
              </w:rPr>
            </w:pPr>
            <w:ins w:id="107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4" w:author="Liling" w:date="2016-04-05T15:27:00Z"/>
                <w:rFonts w:eastAsia="宋体" w:cstheme="minorHAnsi"/>
                <w:kern w:val="0"/>
                <w:szCs w:val="21"/>
              </w:rPr>
            </w:pPr>
            <w:ins w:id="107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76" w:author="Liling" w:date="2016-04-05T15:27:00Z"/>
          <w:trPrChange w:id="107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7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79" w:author="Liling" w:date="2016-04-05T15:27:00Z"/>
              </w:rPr>
            </w:pPr>
            <w:ins w:id="1080" w:author="Liling" w:date="2016-04-05T15:47:00Z">
              <w:r>
                <w:rPr>
                  <w:rFonts w:hint="eastAsia"/>
                </w:rPr>
                <w:t>842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83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08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5" w:author="Liling" w:date="2016-04-05T15:27:00Z"/>
                <w:rFonts w:eastAsia="宋体" w:cstheme="minorHAnsi"/>
                <w:kern w:val="0"/>
                <w:szCs w:val="21"/>
              </w:rPr>
            </w:pPr>
            <w:ins w:id="1086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7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8" w:author="Liling" w:date="2016-04-05T15:27:00Z"/>
                <w:rFonts w:eastAsia="宋体" w:cstheme="minorHAnsi"/>
                <w:kern w:val="0"/>
                <w:szCs w:val="21"/>
              </w:rPr>
            </w:pPr>
            <w:ins w:id="108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255"/>
          <w:jc w:val="center"/>
          <w:ins w:id="1090" w:author="Liling" w:date="2016-03-31T21:34:00Z"/>
          <w:trPrChange w:id="109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9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127806" w:rsidRDefault="0091358C" w:rsidP="0091358C">
            <w:pPr>
              <w:widowControl/>
              <w:jc w:val="center"/>
              <w:rPr>
                <w:ins w:id="1093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095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097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09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</w:pPr>
      <w:r>
        <w:rPr>
          <w:rFonts w:hint="eastAsia"/>
        </w:rPr>
        <w:lastRenderedPageBreak/>
        <w:t>1</w:t>
      </w:r>
      <w:r>
        <w:t>.4 slice</w:t>
      </w:r>
      <w:r>
        <w:t>解码</w:t>
      </w:r>
      <w:r>
        <w:rPr>
          <w:rFonts w:hint="eastAsia"/>
        </w:rPr>
        <w:t>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slice</w:t>
      </w:r>
      <w:r>
        <w:rPr>
          <w:rFonts w:cstheme="minorHAnsi"/>
        </w:rPr>
        <w:t>的数据写一个文件，文件名为</w:t>
      </w:r>
      <w:r>
        <w:rPr>
          <w:rFonts w:cstheme="minorHAnsi"/>
        </w:rPr>
        <w:t>xx/slice_info/slice_k_m.txt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k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m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F9140A">
      <w:pPr>
        <w:ind w:firstLine="420"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9140A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vertical_position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为</w:t>
            </w:r>
            <w:r w:rsidR="00F8394E">
              <w:rPr>
                <w:rFonts w:eastAsia="宋体" w:cstheme="minorHAnsi"/>
                <w:kern w:val="0"/>
                <w:szCs w:val="21"/>
              </w:rPr>
              <w:t>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vertical_position_ext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F8394E">
              <w:rPr>
                <w:rFonts w:eastAsia="宋体" w:cstheme="minorHAnsi"/>
                <w:kern w:val="0"/>
                <w:szCs w:val="21"/>
              </w:rPr>
              <w:t>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horizontal_position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horizontal_position_ext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fixed</w:t>
            </w:r>
            <w:r>
              <w:rPr>
                <w:rFonts w:eastAsia="宋体" w:cstheme="minorHAnsi"/>
                <w:kern w:val="0"/>
                <w:szCs w:val="21"/>
              </w:rPr>
              <w:t>_slice_qp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slice_qp</w:t>
            </w:r>
            <w:r>
              <w:rPr>
                <w:rFonts w:eastAsia="宋体" w:cstheme="minorHAnsi" w:hint="eastAsia"/>
                <w:kern w:val="0"/>
                <w:szCs w:val="21"/>
              </w:rPr>
              <w:t>是否</w:t>
            </w:r>
            <w:r>
              <w:rPr>
                <w:rFonts w:eastAsia="宋体" w:cstheme="minorHAnsi"/>
                <w:kern w:val="0"/>
                <w:szCs w:val="21"/>
              </w:rPr>
              <w:t>为定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slice</w:t>
            </w:r>
            <w:r>
              <w:rPr>
                <w:rFonts w:eastAsia="宋体" w:cstheme="minorHAnsi"/>
                <w:kern w:val="0"/>
                <w:szCs w:val="21"/>
              </w:rPr>
              <w:t>_qp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条带量化参数</w:t>
            </w:r>
          </w:p>
        </w:tc>
      </w:tr>
      <w:tr w:rsidR="00A92BC3">
        <w:trPr>
          <w:trHeight w:val="255"/>
          <w:jc w:val="center"/>
          <w:ins w:id="1100" w:author="Liling" w:date="2016-04-05T15:52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>
            <w:pPr>
              <w:widowControl/>
              <w:jc w:val="center"/>
              <w:rPr>
                <w:ins w:id="1101" w:author="Liling" w:date="2016-04-05T15:52:00Z"/>
                <w:rFonts w:eastAsia="宋体" w:cstheme="minorHAnsi"/>
                <w:kern w:val="0"/>
                <w:szCs w:val="21"/>
              </w:rPr>
            </w:pPr>
            <w:ins w:id="1102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6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03" w:author="Liling" w:date="2016-04-05T15:52:00Z"/>
                <w:rFonts w:eastAsia="宋体" w:cstheme="minorHAnsi"/>
                <w:kern w:val="0"/>
                <w:szCs w:val="21"/>
              </w:rPr>
            </w:pPr>
            <w:ins w:id="1104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</w:ins>
            <w:ins w:id="1105" w:author="Liling" w:date="2016-04-05T15:52:00Z"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sao_enable[0]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06" w:author="Liling" w:date="2016-04-05T15:52:00Z"/>
                <w:rFonts w:eastAsia="宋体" w:cstheme="minorHAnsi"/>
                <w:kern w:val="0"/>
                <w:szCs w:val="21"/>
              </w:rPr>
            </w:pPr>
            <w:ins w:id="1107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08" w:author="Liling" w:date="2016-04-05T15:52:00Z"/>
                <w:rFonts w:eastAsia="宋体" w:cstheme="minorHAnsi"/>
                <w:kern w:val="0"/>
                <w:szCs w:val="21"/>
              </w:rPr>
            </w:pPr>
            <w:ins w:id="1109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Y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10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11" w:author="Liling" w:date="2016-04-05T15:53:00Z"/>
                <w:rFonts w:eastAsia="宋体" w:cstheme="minorHAnsi"/>
                <w:kern w:val="0"/>
                <w:szCs w:val="21"/>
              </w:rPr>
            </w:pPr>
            <w:ins w:id="1112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13" w:author="Liling" w:date="2016-04-05T15:53:00Z"/>
                <w:rFonts w:eastAsia="宋体" w:cstheme="minorHAnsi"/>
                <w:kern w:val="0"/>
                <w:szCs w:val="21"/>
              </w:rPr>
            </w:pPr>
            <w:ins w:id="1114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sao_enable[1]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15" w:author="Liling" w:date="2016-04-05T15:53:00Z"/>
                <w:rFonts w:eastAsia="宋体" w:cstheme="minorHAnsi"/>
                <w:kern w:val="0"/>
                <w:szCs w:val="21"/>
              </w:rPr>
            </w:pPr>
            <w:ins w:id="1116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17" w:author="Liling" w:date="2016-04-05T15:53:00Z"/>
                <w:rFonts w:eastAsia="宋体" w:cstheme="minorHAnsi"/>
                <w:kern w:val="0"/>
                <w:szCs w:val="21"/>
              </w:rPr>
            </w:pPr>
            <w:ins w:id="1118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Cb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19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20" w:author="Liling" w:date="2016-04-05T15:53:00Z"/>
                <w:rFonts w:eastAsia="宋体" w:cstheme="minorHAnsi"/>
                <w:kern w:val="0"/>
                <w:szCs w:val="21"/>
              </w:rPr>
            </w:pPr>
            <w:ins w:id="1121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22" w:author="Liling" w:date="2016-04-05T15:53:00Z"/>
                <w:rFonts w:eastAsia="宋体" w:cstheme="minorHAnsi"/>
                <w:kern w:val="0"/>
                <w:szCs w:val="21"/>
              </w:rPr>
            </w:pPr>
            <w:ins w:id="1123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sao_enable[2]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24" w:author="Liling" w:date="2016-04-05T15:53:00Z"/>
                <w:rFonts w:eastAsia="宋体" w:cstheme="minorHAnsi"/>
                <w:kern w:val="0"/>
                <w:szCs w:val="21"/>
              </w:rPr>
            </w:pPr>
            <w:ins w:id="1125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26" w:author="Liling" w:date="2016-04-05T15:53:00Z"/>
                <w:rFonts w:eastAsia="宋体" w:cstheme="minorHAnsi"/>
                <w:kern w:val="0"/>
                <w:szCs w:val="21"/>
              </w:rPr>
            </w:pPr>
            <w:ins w:id="1127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Cr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</w:tbl>
    <w:p w:rsidR="00F9140A" w:rsidRDefault="00F9140A"/>
    <w:p w:rsidR="00F9140A" w:rsidRDefault="00CC2025">
      <w:pPr>
        <w:widowControl/>
        <w:jc w:val="left"/>
      </w:pPr>
      <w:r>
        <w:br w:type="page"/>
      </w:r>
    </w:p>
    <w:p w:rsidR="00F9140A" w:rsidRDefault="00CC2025">
      <w:pPr>
        <w:pStyle w:val="2"/>
        <w:spacing w:before="240" w:after="60" w:line="240" w:lineRule="auto"/>
        <w:ind w:left="357" w:hanging="357"/>
        <w:rPr>
          <w:sz w:val="21"/>
          <w:szCs w:val="21"/>
        </w:rPr>
      </w:pPr>
      <w:bookmarkStart w:id="1128" w:name="_Toc433130553"/>
      <w:r>
        <w:rPr>
          <w:rFonts w:hint="eastAsia"/>
          <w:sz w:val="21"/>
          <w:szCs w:val="21"/>
        </w:rPr>
        <w:lastRenderedPageBreak/>
        <w:t>1.6 mv</w:t>
      </w:r>
      <w:r>
        <w:rPr>
          <w:rFonts w:hint="eastAsia"/>
          <w:sz w:val="21"/>
          <w:szCs w:val="21"/>
        </w:rPr>
        <w:t>时域</w:t>
      </w:r>
      <w:r>
        <w:rPr>
          <w:sz w:val="21"/>
          <w:szCs w:val="21"/>
        </w:rPr>
        <w:t>参考信息</w:t>
      </w:r>
      <w:bookmarkEnd w:id="1128"/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 w:rsidR="00225CFE">
        <w:t>picture</w:t>
      </w:r>
      <w:r>
        <w:t>的信息数据写一个文件，文件名为</w:t>
      </w:r>
      <w:r>
        <w:rPr>
          <w:rFonts w:hint="eastAsia"/>
        </w:rPr>
        <w:t>xx/</w:t>
      </w:r>
      <w:r>
        <w:t>mv_refinfo</w:t>
      </w:r>
      <w:r>
        <w:rPr>
          <w:rFonts w:hint="eastAsia"/>
        </w:rPr>
        <w:t>/</w:t>
      </w:r>
      <w:r w:rsidR="00225CFE">
        <w:t>picture</w:t>
      </w:r>
      <w:r>
        <w:rPr>
          <w:rFonts w:hint="eastAsia"/>
        </w:rPr>
        <w:t>_k.txt</w:t>
      </w:r>
      <w:r>
        <w:rPr>
          <w:rFonts w:hint="eastAsia"/>
        </w:rPr>
        <w:t>，</w:t>
      </w:r>
      <w:r>
        <w:t>其中</w:t>
      </w:r>
      <w:r>
        <w:t>xx</w:t>
      </w:r>
      <w:r>
        <w:t>为序列名，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225CFE">
        <w:rPr>
          <w:rFonts w:hint="eastAsia"/>
        </w:rPr>
        <w:t>（</w:t>
      </w:r>
      <w:r w:rsidR="00225CFE">
        <w:t>k</w:t>
      </w:r>
      <w:r w:rsidR="00225CFE">
        <w:t>为</w:t>
      </w:r>
      <w:r w:rsidR="00225CFE">
        <w:rPr>
          <w:rFonts w:hint="eastAsia"/>
        </w:rPr>
        <w:t>4</w:t>
      </w:r>
      <w:r w:rsidR="00225CFE">
        <w:rPr>
          <w:rFonts w:hint="eastAsia"/>
        </w:rPr>
        <w:t>位</w:t>
      </w:r>
      <w:r w:rsidR="00225CFE">
        <w:t>十进制数）</w:t>
      </w:r>
      <w:r>
        <w:rPr>
          <w:rFonts w:hint="eastAsia"/>
        </w:rPr>
        <w:t>。每个信息占</w:t>
      </w:r>
      <w:r>
        <w:rPr>
          <w:rFonts w:hint="eastAsia"/>
        </w:rPr>
        <w:t>32bits</w:t>
      </w:r>
      <w:r>
        <w:rPr>
          <w:rFonts w:hint="eastAsia"/>
        </w:rPr>
        <w:t>，在文件中占一行，用</w:t>
      </w:r>
      <w:r>
        <w:rPr>
          <w:rFonts w:hint="eastAsia"/>
        </w:rPr>
        <w:t>16</w:t>
      </w:r>
      <w:r>
        <w:rPr>
          <w:rFonts w:hint="eastAsia"/>
        </w:rPr>
        <w:t>进制形式表示。</w:t>
      </w:r>
      <w:r>
        <w:t>每个</w:t>
      </w:r>
      <w:r w:rsidR="00C86160">
        <w:t>picture</w:t>
      </w:r>
      <w:r>
        <w:rPr>
          <w:rFonts w:hint="eastAsia"/>
        </w:rPr>
        <w:t>按</w:t>
      </w:r>
      <w:r>
        <w:t>16x16</w:t>
      </w:r>
      <w:r>
        <w:rPr>
          <w:rFonts w:hint="eastAsia"/>
        </w:rPr>
        <w:t>块的</w:t>
      </w:r>
      <w:r>
        <w:t>行扫描</w:t>
      </w:r>
      <w:r>
        <w:rPr>
          <w:rFonts w:hint="eastAsia"/>
        </w:rPr>
        <w:t>顺序</w:t>
      </w:r>
      <w:r>
        <w:t>写出</w:t>
      </w:r>
      <w:r>
        <w:rPr>
          <w:rFonts w:hint="eastAsia"/>
        </w:rPr>
        <w:t>。</w:t>
      </w:r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16</w:t>
      </w:r>
      <w:r>
        <w:t>x16CU</w:t>
      </w:r>
      <w:r>
        <w:rPr>
          <w:rFonts w:hint="eastAsia"/>
        </w:rPr>
        <w:t>块的</w:t>
      </w:r>
      <w:r>
        <w:t>信息为：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2071"/>
        <w:gridCol w:w="1198"/>
        <w:gridCol w:w="2880"/>
      </w:tblGrid>
      <w:tr w:rsidR="00F9140A">
        <w:trPr>
          <w:trHeight w:val="375"/>
          <w:jc w:val="center"/>
        </w:trPr>
        <w:tc>
          <w:tcPr>
            <w:tcW w:w="2373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行号</w:t>
            </w:r>
          </w:p>
        </w:tc>
        <w:tc>
          <w:tcPr>
            <w:tcW w:w="2071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1198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位宽</w:t>
            </w:r>
          </w:p>
        </w:tc>
        <w:tc>
          <w:tcPr>
            <w:tcW w:w="2880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描述</w:t>
            </w:r>
          </w:p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0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1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2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</w:tbl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 xml:space="preserve">7 </w:t>
      </w:r>
      <w:r>
        <w:rPr>
          <w:rFonts w:asciiTheme="minorHAnsi" w:hAnsiTheme="minorHAnsi" w:cstheme="minorHAnsi"/>
        </w:rPr>
        <w:t>LCU</w:t>
      </w:r>
      <w:r>
        <w:rPr>
          <w:rFonts w:asciiTheme="minorHAnsi" w:hAnsiTheme="minorHAnsi"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xx/lcu_info/pic_k/lcu_m_n.txt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4E263F">
        <w:rPr>
          <w:rFonts w:cstheme="minorHAnsi" w:hint="eastAsia"/>
        </w:rPr>
        <w:t>（</w:t>
      </w:r>
      <w:r w:rsidR="004E263F">
        <w:rPr>
          <w:rFonts w:cstheme="minorHAnsi"/>
        </w:rPr>
        <w:t>k</w:t>
      </w:r>
      <w:r w:rsidR="004E263F">
        <w:rPr>
          <w:rFonts w:cstheme="minorHAnsi"/>
        </w:rPr>
        <w:t>为</w:t>
      </w:r>
      <w:r w:rsidR="004E263F">
        <w:rPr>
          <w:rFonts w:cstheme="minorHAnsi" w:hint="eastAsia"/>
        </w:rPr>
        <w:t>4</w:t>
      </w:r>
      <w:r w:rsidR="004E263F">
        <w:rPr>
          <w:rFonts w:cstheme="minorHAnsi" w:hint="eastAsia"/>
        </w:rPr>
        <w:t>位十进制数</w:t>
      </w:r>
      <w:r w:rsidR="004E263F">
        <w:rPr>
          <w:rFonts w:cstheme="minorHAnsi"/>
        </w:rPr>
        <w:t>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4E263F">
        <w:rPr>
          <w:rFonts w:cstheme="minorHAnsi" w:hint="eastAsia"/>
        </w:rPr>
        <w:t>（</w:t>
      </w:r>
      <w:r w:rsidR="00CB038D">
        <w:rPr>
          <w:rFonts w:cstheme="minorHAnsi" w:hint="eastAsia"/>
        </w:rPr>
        <w:t>m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CB038D">
        <w:rPr>
          <w:rFonts w:cstheme="minorHAnsi" w:hint="eastAsia"/>
        </w:rPr>
        <w:t>（</w:t>
      </w:r>
      <w:r w:rsidR="00CB038D">
        <w:rPr>
          <w:rFonts w:cstheme="minorHAnsi"/>
        </w:rPr>
        <w:t>n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.1</w:t>
      </w:r>
      <w:r w:rsidR="001D18BF">
        <w:rPr>
          <w:rFonts w:cstheme="minorHAnsi"/>
        </w:rPr>
        <w:t xml:space="preserve"> </w:t>
      </w:r>
      <w:r>
        <w:rPr>
          <w:rFonts w:cstheme="minorHAnsi"/>
        </w:rPr>
        <w:t>文件结构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LCU</w:t>
      </w:r>
      <w:r>
        <w:rPr>
          <w:rFonts w:cstheme="minorHAnsi"/>
        </w:rPr>
        <w:t>解码数据按以下格式输出</w:t>
      </w:r>
      <w:r>
        <w:rPr>
          <w:rFonts w:cstheme="minorHAnsi"/>
        </w:rPr>
        <w:t>: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Lcu</w:t>
      </w:r>
      <w:r>
        <w:rPr>
          <w:rFonts w:cstheme="minorHAnsi"/>
        </w:rPr>
        <w:t>头信息、</w:t>
      </w:r>
      <w:r>
        <w:rPr>
          <w:rFonts w:cstheme="minorHAnsi"/>
        </w:rPr>
        <w:t>sao</w:t>
      </w:r>
      <w:r>
        <w:rPr>
          <w:rFonts w:cstheme="minorHAnsi"/>
        </w:rPr>
        <w:t>信息和</w:t>
      </w:r>
      <w:r>
        <w:rPr>
          <w:rFonts w:cstheme="minorHAnsi"/>
        </w:rPr>
        <w:t>ALFLcuEnabled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0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1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2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……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n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.2</w:t>
      </w:r>
      <w:r w:rsidR="001D18BF">
        <w:rPr>
          <w:rFonts w:cstheme="minorHAnsi"/>
        </w:rPr>
        <w:t xml:space="preserve"> </w:t>
      </w:r>
      <w:r>
        <w:rPr>
          <w:rFonts w:cstheme="minorHAnsi" w:hint="eastAsia"/>
        </w:rPr>
        <w:t>格式定义</w:t>
      </w:r>
    </w:p>
    <w:p w:rsidR="00F9140A" w:rsidRDefault="00F9140A">
      <w:pPr>
        <w:rPr>
          <w:rFonts w:cstheme="minorHAnsi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  <w:jc w:val="center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lcu_addr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  <w:kern w:val="0"/>
                <w:szCs w:val="21"/>
              </w:rPr>
              <w:t>当前</w:t>
            </w:r>
            <w:r>
              <w:rPr>
                <w:rFonts w:cstheme="minorHAnsi"/>
                <w:kern w:val="0"/>
                <w:szCs w:val="21"/>
              </w:rPr>
              <w:t>Lcu</w:t>
            </w:r>
            <w:r>
              <w:rPr>
                <w:rFonts w:cstheme="minorHAnsi"/>
                <w:kern w:val="0"/>
                <w:szCs w:val="21"/>
              </w:rPr>
              <w:t>在图像中的位置，</w:t>
            </w:r>
            <w:r>
              <w:rPr>
                <w:rFonts w:cstheme="minorHAnsi"/>
              </w:rPr>
              <w:t>{LCUaddr_y&gt;&gt;4, LCUaddr_x&gt;&gt;4}</w:t>
            </w:r>
            <w:r>
              <w:rPr>
                <w:rFonts w:cstheme="minorHAnsi"/>
              </w:rPr>
              <w:t>，各占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LCUaddr_y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>LCUaddr_x</w:t>
            </w:r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SaoMode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F9140A">
            <w:pPr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SaoOffset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SaoIntervalStartPos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SaoMode[i]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SaoIntervalDeltaPosMinus2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SaoMode[i]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SaoEdgeType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SaoMode[i]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Edge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9~16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Cb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17~24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25~27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ALFLCUEnabled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依次输出</w:t>
            </w:r>
            <w:r>
              <w:rPr>
                <w:rFonts w:eastAsia="宋体" w:cstheme="minorHAnsi"/>
                <w:kern w:val="0"/>
                <w:szCs w:val="21"/>
              </w:rPr>
              <w:t>[0]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[1]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EC5F3A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CU</w:t>
            </w:r>
            <w:r w:rsidR="00CC2025">
              <w:rPr>
                <w:rFonts w:eastAsia="宋体" w:cstheme="minorHAnsi"/>
                <w:kern w:val="0"/>
                <w:szCs w:val="21"/>
              </w:rPr>
              <w:t>Sizeinbit</w:t>
            </w:r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3,4,5,6 -&gt; 8,16,32,64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29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A43BBF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CUPosInLCU</w:t>
            </w:r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{CUaddr_y&gt;&gt;3, CUaddr_x&gt;&gt;3}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r>
              <w:rPr>
                <w:rFonts w:cstheme="minorHAnsi"/>
              </w:rPr>
              <w:t>CUaddr_y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>CUaddr_x</w:t>
            </w:r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30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CuType</w:t>
            </w:r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帧内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帧间</w:t>
            </w:r>
            <w:r>
              <w:rPr>
                <w:rFonts w:cstheme="minorHAnsi"/>
              </w:rPr>
              <w:t>(skip,direct,2N,…)</w:t>
            </w:r>
            <w:r>
              <w:rPr>
                <w:rFonts w:cstheme="minorHAnsi"/>
              </w:rPr>
              <w:t>，</w:t>
            </w:r>
            <w:r>
              <w:rPr>
                <w:rFonts w:cstheme="minorHAnsi" w:hint="eastAsia"/>
                <w:i/>
              </w:rPr>
              <w:t>具体对应关系</w:t>
            </w:r>
            <w:r>
              <w:rPr>
                <w:rFonts w:cstheme="minorHAnsi"/>
                <w:i/>
              </w:rPr>
              <w:t>见下表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31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intra_chroma_pred_mode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EA0E2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F9140A">
            <w:pPr>
              <w:rPr>
                <w:rFonts w:cstheme="minorHAnsi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intra_luma_pred_mode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33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intra_luma_pred_mode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34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intra_luma_pred_mode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35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intra_luma_pred_mode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36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5E2B2D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544794">
              <w:rPr>
                <w:rFonts w:cstheme="minorHAnsi"/>
              </w:rPr>
              <w:t>u</w:t>
            </w:r>
            <w:r w:rsidR="00CC2025">
              <w:rPr>
                <w:rFonts w:cstheme="minorHAnsi"/>
              </w:rPr>
              <w:t>PredMode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>,1,2,3</w:t>
            </w:r>
            <w:r>
              <w:rPr>
                <w:rFonts w:cstheme="minorHAnsi"/>
              </w:rPr>
              <w:t>,4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-&gt;</w:t>
            </w:r>
          </w:p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875B3E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</w:p>
          <w:p w:rsidR="00395408" w:rsidRDefault="00395408">
            <w:pPr>
              <w:rPr>
                <w:rFonts w:cstheme="minorHAnsi"/>
              </w:rPr>
            </w:pPr>
            <w:r>
              <w:rPr>
                <w:rFonts w:cstheme="minorHAnsi"/>
              </w:rPr>
              <w:t>PU</w:t>
            </w:r>
            <w:r>
              <w:rPr>
                <w:rFonts w:cstheme="minorHAnsi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37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Pr="00695EA9" w:rsidRDefault="00CC2025">
            <w:pPr>
              <w:rPr>
                <w:rFonts w:cstheme="minorHAnsi"/>
                <w:highlight w:val="yellow"/>
              </w:rPr>
            </w:pPr>
            <w:r w:rsidRPr="00695EA9">
              <w:rPr>
                <w:rFonts w:cstheme="minorHAnsi"/>
                <w:highlight w:val="yellow"/>
              </w:rPr>
              <w:t>CuSubType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Pr="00695EA9" w:rsidRDefault="00CC2025">
            <w:pPr>
              <w:jc w:val="center"/>
              <w:rPr>
                <w:rFonts w:cstheme="minorHAnsi"/>
                <w:highlight w:val="yellow"/>
              </w:rPr>
            </w:pPr>
            <w:r w:rsidRPr="00695EA9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 w:rsidRPr="00695EA9">
              <w:rPr>
                <w:rFonts w:cstheme="minorHAnsi"/>
                <w:highlight w:val="yellow"/>
              </w:rPr>
              <w:t>B:10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F:12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</w:t>
            </w:r>
            <w:r w:rsidRPr="00695EA9">
              <w:rPr>
                <w:rFonts w:cstheme="minorHAnsi" w:hint="eastAsia"/>
                <w:highlight w:val="yellow"/>
              </w:rPr>
              <w:t>参见表</w:t>
            </w:r>
            <w:r w:rsidR="00AA429E" w:rsidRPr="00695EA9">
              <w:rPr>
                <w:rFonts w:cstheme="minorHAnsi"/>
                <w:highlight w:val="yellow"/>
              </w:rPr>
              <w:t>87</w:t>
            </w:r>
            <w:r w:rsidRPr="00695EA9">
              <w:rPr>
                <w:rFonts w:cstheme="minorHAnsi"/>
                <w:highlight w:val="yellow"/>
              </w:rPr>
              <w:t>/</w:t>
            </w:r>
            <w:r w:rsidRPr="00695EA9">
              <w:rPr>
                <w:rFonts w:cstheme="minorHAnsi" w:hint="eastAsia"/>
                <w:highlight w:val="yellow"/>
              </w:rPr>
              <w:t>表</w:t>
            </w:r>
            <w:r w:rsidR="00E800A5" w:rsidRPr="00695EA9">
              <w:rPr>
                <w:rFonts w:cstheme="minorHAnsi"/>
                <w:highlight w:val="yellow"/>
              </w:rPr>
              <w:t>92</w:t>
            </w:r>
            <w:r w:rsidRPr="00695EA9">
              <w:rPr>
                <w:rFonts w:cstheme="minorHAnsi" w:hint="eastAsia"/>
                <w:highlight w:val="yellow"/>
              </w:rPr>
              <w:t>，</w:t>
            </w:r>
            <w:r w:rsidRPr="00695EA9">
              <w:rPr>
                <w:rFonts w:cstheme="minorHAnsi"/>
                <w:highlight w:val="yellow"/>
              </w:rPr>
              <w:t>0~9(</w:t>
            </w:r>
            <w:r w:rsidRPr="00695EA9">
              <w:rPr>
                <w:rFonts w:cstheme="minorHAnsi" w:hint="eastAsia"/>
                <w:highlight w:val="yellow"/>
              </w:rPr>
              <w:t>或</w:t>
            </w:r>
            <w:r w:rsidRPr="00695EA9">
              <w:rPr>
                <w:rFonts w:cstheme="minorHAnsi"/>
                <w:highlight w:val="yellow"/>
              </w:rPr>
              <w:t>0~11)</w:t>
            </w:r>
            <w:r w:rsidRPr="00695EA9">
              <w:rPr>
                <w:rFonts w:cstheme="minorHAnsi" w:hint="eastAsia"/>
                <w:highlight w:val="yellow"/>
              </w:rPr>
              <w:t>分别与</w:t>
            </w:r>
            <w:r w:rsidRPr="00695EA9">
              <w:rPr>
                <w:rFonts w:cstheme="minorHAnsi"/>
                <w:highlight w:val="yellow"/>
              </w:rPr>
              <w:t>”</w:t>
            </w:r>
            <w:r w:rsidRPr="00695EA9">
              <w:rPr>
                <w:rFonts w:cstheme="minorHAnsi" w:hint="eastAsia"/>
                <w:highlight w:val="yellow"/>
              </w:rPr>
              <w:t>编码单元子类型</w:t>
            </w:r>
            <w:r w:rsidRPr="00695EA9">
              <w:rPr>
                <w:rFonts w:cstheme="minorHAnsi"/>
                <w:highlight w:val="yellow"/>
              </w:rPr>
              <w:t>”</w:t>
            </w:r>
            <w:r w:rsidRPr="00695EA9">
              <w:rPr>
                <w:rFonts w:cstheme="minorHAnsi" w:hint="eastAsia"/>
                <w:highlight w:val="yellow"/>
              </w:rPr>
              <w:t>按由上至下的顺序一一对应</w:t>
            </w:r>
          </w:p>
          <w:p w:rsidR="00117D68" w:rsidRDefault="00117D6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38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BC7A68">
              <w:rPr>
                <w:rFonts w:cstheme="minorHAnsi"/>
              </w:rPr>
              <w:t>n</w:t>
            </w:r>
            <w:r>
              <w:rPr>
                <w:rFonts w:cstheme="minorHAnsi"/>
              </w:rPr>
              <w:t>xNType</w:t>
            </w:r>
            <w:r w:rsidR="0070636C">
              <w:rPr>
                <w:rFonts w:cstheme="minorHAnsi"/>
              </w:rPr>
              <w:t xml:space="preserve"> </w:t>
            </w:r>
            <w:r w:rsidR="00183098">
              <w:rPr>
                <w:rFonts w:cstheme="minorHAnsi"/>
              </w:rPr>
              <w:t>(</w:t>
            </w:r>
            <w:r w:rsidR="00BC7A68" w:rsidRPr="00BC7A68">
              <w:rPr>
                <w:rFonts w:cstheme="minorHAnsi"/>
              </w:rPr>
              <w:t>BPuTypeIndex2</w:t>
            </w:r>
            <w:r w:rsidR="00183098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见表</w:t>
            </w:r>
            <w:r w:rsidR="00AE1B6B">
              <w:rPr>
                <w:rFonts w:cstheme="minorHAnsi"/>
              </w:rPr>
              <w:t>90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0~4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对应</w:t>
            </w:r>
            <w:r>
              <w:rPr>
                <w:rFonts w:cstheme="minorHAnsi"/>
              </w:rPr>
              <w:t xml:space="preserve"> “</w:t>
            </w:r>
            <w:r>
              <w:rPr>
                <w:rFonts w:cstheme="minorHAnsi" w:hint="eastAsia"/>
              </w:rPr>
              <w:t>预测</w:t>
            </w:r>
            <w:r>
              <w:rPr>
                <w:rFonts w:cstheme="minorHAnsi"/>
              </w:rPr>
              <w:t>单元类型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 w:hint="eastAsia"/>
              </w:rPr>
              <w:t>的由上至下</w:t>
            </w:r>
            <w:r>
              <w:rPr>
                <w:rFonts w:cstheme="minorHAnsi"/>
              </w:rPr>
              <w:t>的</w:t>
            </w:r>
            <w:r>
              <w:rPr>
                <w:rFonts w:cstheme="minorHAnsi" w:hint="eastAsia"/>
              </w:rPr>
              <w:t>五种</w:t>
            </w:r>
            <w:r>
              <w:rPr>
                <w:rFonts w:cstheme="minorHAnsi"/>
              </w:rPr>
              <w:t>情况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39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2119B">
            <w:pPr>
              <w:rPr>
                <w:rFonts w:cstheme="minorHAnsi"/>
              </w:rPr>
            </w:pPr>
            <w:r>
              <w:rPr>
                <w:rFonts w:cstheme="minorHAnsi"/>
              </w:rPr>
              <w:t>DMH_mode</w:t>
            </w:r>
            <w:r w:rsidR="00A6600D">
              <w:rPr>
                <w:rFonts w:cstheme="minorHAnsi"/>
              </w:rPr>
              <w:t xml:space="preserve"> </w:t>
            </w:r>
            <w:r w:rsidR="00A6600D">
              <w:rPr>
                <w:rFonts w:cstheme="minorHAnsi" w:hint="eastAsia"/>
              </w:rPr>
              <w:t>(</w:t>
            </w:r>
            <w:r w:rsidRPr="00A6600D">
              <w:rPr>
                <w:rFonts w:cstheme="minorHAnsi"/>
              </w:rPr>
              <w:t>dir_multi_hypothesis_mode</w:t>
            </w:r>
            <w:r w:rsidR="00A6600D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EB5C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Dir </w:t>
            </w:r>
            <w:r w:rsidR="00CC2025">
              <w:rPr>
                <w:rFonts w:cstheme="minorHAnsi"/>
              </w:rPr>
              <w:t>M</w:t>
            </w:r>
            <w:r w:rsidR="00CC2025">
              <w:rPr>
                <w:rFonts w:cstheme="minorHAnsi" w:hint="eastAsia"/>
              </w:rPr>
              <w:t>ulti Hypo</w:t>
            </w:r>
          </w:p>
          <w:p w:rsidR="00380126" w:rsidRDefault="00380126">
            <w:pPr>
              <w:rPr>
                <w:rFonts w:cstheme="minorHAnsi"/>
              </w:rPr>
            </w:pPr>
            <w:r>
              <w:rPr>
                <w:rFonts w:cstheme="minorHAnsi"/>
              </w:rPr>
              <w:t>CU</w:t>
            </w:r>
            <w:r>
              <w:rPr>
                <w:rFonts w:cstheme="minorHAnsi"/>
              </w:rPr>
              <w:t>级</w:t>
            </w:r>
            <w:r w:rsidR="00DE5CDC">
              <w:rPr>
                <w:rFonts w:cstheme="minorHAnsi" w:hint="eastAsia"/>
              </w:rPr>
              <w:t xml:space="preserve"> (4bits)</w:t>
            </w:r>
            <w:r w:rsidR="0034384A">
              <w:rPr>
                <w:rFonts w:cstheme="minorHAnsi" w:hint="eastAsia"/>
              </w:rPr>
              <w:t xml:space="preserve"> 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40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ref_idx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680511" w:rsidRDefault="00AF1FD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80126">
              <w:rPr>
                <w:rFonts w:cstheme="minorHAnsi" w:hint="eastAsia"/>
              </w:rPr>
              <w:t>U</w:t>
            </w:r>
            <w:r w:rsidR="00380126"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</w:t>
            </w:r>
            <w:r w:rsidR="00D02C84">
              <w:rPr>
                <w:rFonts w:cstheme="minorHAnsi"/>
              </w:rPr>
              <w:t>4</w:t>
            </w:r>
            <w:r>
              <w:rPr>
                <w:rFonts w:cstheme="minorHAnsi" w:hint="eastAsia"/>
              </w:rPr>
              <w:t>bits)</w:t>
            </w:r>
            <w:r w:rsidR="00CC485E">
              <w:rPr>
                <w:rFonts w:cstheme="minorHAnsi" w:hint="eastAsia"/>
              </w:rPr>
              <w:t>，</w:t>
            </w:r>
          </w:p>
          <w:p w:rsidR="005B48E8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输出值</w:t>
            </w:r>
            <w:r>
              <w:rPr>
                <w:rFonts w:cstheme="minorHAnsi"/>
              </w:rPr>
              <w:t>为</w:t>
            </w:r>
            <w:r w:rsidR="00CC485E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41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  <w:sz w:val="22"/>
              </w:rPr>
              <w:t>WeightedSkipMode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38012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 w:rsidR="00AF1FD4"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42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43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44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45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46~55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56~65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66~75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76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transform_split_flag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77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CuCTP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lastRenderedPageBreak/>
              <w:t>78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CurrentQP</w:t>
            </w:r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/>
                <w:kern w:val="0"/>
                <w:szCs w:val="21"/>
              </w:rPr>
              <w:t>QP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同</w:t>
            </w:r>
            <w:r>
              <w:rPr>
                <w:rFonts w:eastAsia="宋体" w:cstheme="minorHAnsi" w:hint="eastAsia"/>
                <w:kern w:val="0"/>
                <w:szCs w:val="21"/>
              </w:rPr>
              <w:t>28</w:t>
            </w:r>
            <w:r>
              <w:rPr>
                <w:rFonts w:eastAsia="宋体" w:cstheme="minorHAnsi"/>
                <w:kern w:val="0"/>
                <w:szCs w:val="21"/>
              </w:rPr>
              <w:t>~78</w:t>
            </w:r>
            <w:r>
              <w:rPr>
                <w:rFonts w:eastAsia="宋体" w:cstheme="minorHAnsi" w:hint="eastAsia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解码顺序，依次输出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中</w:t>
            </w:r>
            <w:r>
              <w:rPr>
                <w:rFonts w:eastAsia="宋体" w:cstheme="minorHAnsi" w:hint="eastAsia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……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F9140A" w:rsidRDefault="00F9140A"/>
    <w:p w:rsidR="00F9140A" w:rsidRDefault="00CC2025">
      <w:pPr>
        <w:widowControl/>
        <w:jc w:val="left"/>
      </w:pPr>
      <w:r>
        <w:rPr>
          <w:rFonts w:cstheme="minorHAnsi"/>
        </w:rPr>
        <w:t>CuType</w:t>
      </w:r>
      <w:r>
        <w:rPr>
          <w:rFonts w:cstheme="minorHAnsi"/>
        </w:rPr>
        <w:t>对应关系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Skip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Direct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2N_HU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2N_HD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2N_VL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2N_VR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NxN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I_nNxN</w:t>
      </w:r>
    </w:p>
    <w:p w:rsidR="00F9140A" w:rsidRDefault="00CC2025">
      <w:pPr>
        <w:pStyle w:val="10"/>
        <w:ind w:left="720" w:firstLineChars="0" w:firstLine="6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I_NxnN</w:t>
      </w:r>
    </w:p>
    <w:p w:rsidR="00F9140A" w:rsidRDefault="00CC2025">
      <w:pPr>
        <w:pStyle w:val="2"/>
      </w:pPr>
      <w:r>
        <w:rPr>
          <w:rFonts w:hint="eastAsia"/>
        </w:rPr>
        <w:t>1.8</w:t>
      </w:r>
      <w:r w:rsidR="00630226">
        <w:t xml:space="preserve"> </w:t>
      </w:r>
      <w:r>
        <w:rPr>
          <w:rFonts w:hint="eastAsia"/>
        </w:rPr>
        <w:t>L</w:t>
      </w:r>
      <w:r>
        <w:t>CU</w:t>
      </w:r>
      <w:r>
        <w:t>残差系数信息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xx/lcu_coeff/pic_k/lcu_m_n.txt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k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4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m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n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。</w:t>
      </w:r>
      <w:r w:rsidR="002202E4">
        <w:rPr>
          <w:rFonts w:cstheme="minorHAnsi" w:hint="eastAsia"/>
        </w:rPr>
        <w:t>【需进一步</w:t>
      </w:r>
      <w:r w:rsidR="002202E4">
        <w:rPr>
          <w:rFonts w:cstheme="minorHAnsi"/>
        </w:rPr>
        <w:t>商讨格式】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pPr w:leftFromText="180" w:rightFromText="180" w:vertAnchor="text" w:horzAnchor="margin" w:tblpY="18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uIdx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{CUaddr_y&gt;&gt;3, CUaddr_x&gt;&gt;3}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r>
              <w:rPr>
                <w:rFonts w:cstheme="minorHAnsi"/>
              </w:rPr>
              <w:t>CUaddr_y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>CUaddr_x</w:t>
            </w:r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blk_idx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0,1,2,3</w:t>
            </w:r>
            <w:r>
              <w:rPr>
                <w:rFonts w:eastAsia="宋体" w:cstheme="minorHAnsi"/>
                <w:kern w:val="0"/>
                <w:szCs w:val="21"/>
              </w:rPr>
              <w:t>-luma; 4-Cb, 5-Cr</w:t>
            </w:r>
          </w:p>
        </w:tc>
      </w:tr>
      <w:tr w:rsidR="00F9140A">
        <w:trPr>
          <w:trHeight w:val="404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CGPos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在</w:t>
            </w:r>
            <w:r>
              <w:rPr>
                <w:rFonts w:eastAsia="宋体" w:cstheme="minorHAnsi"/>
                <w:kern w:val="0"/>
                <w:szCs w:val="21"/>
              </w:rPr>
              <w:t>blk</w:t>
            </w:r>
            <w:r>
              <w:rPr>
                <w:rFonts w:eastAsia="宋体" w:cstheme="minorHAnsi"/>
                <w:kern w:val="0"/>
                <w:szCs w:val="21"/>
              </w:rPr>
              <w:t>内部的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/>
                <w:kern w:val="0"/>
                <w:szCs w:val="21"/>
              </w:rPr>
              <w:t>序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3~18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coeff</w:t>
            </w:r>
            <w:r>
              <w:rPr>
                <w:rFonts w:eastAsia="宋体" w:cstheme="minorHAnsi" w:hint="eastAsia"/>
                <w:kern w:val="0"/>
                <w:szCs w:val="21"/>
              </w:rPr>
              <w:t>_</w:t>
            </w:r>
            <w:r>
              <w:rPr>
                <w:rFonts w:eastAsia="宋体" w:cstheme="minorHAnsi"/>
                <w:kern w:val="0"/>
                <w:szCs w:val="21"/>
              </w:rPr>
              <w:t>level</w:t>
            </w:r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16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 w:hint="eastAsia"/>
                <w:kern w:val="0"/>
                <w:szCs w:val="21"/>
              </w:rPr>
              <w:t>16</w:t>
            </w:r>
            <w:r>
              <w:rPr>
                <w:rFonts w:eastAsia="宋体" w:cstheme="minorHAnsi" w:hint="eastAsia"/>
                <w:kern w:val="0"/>
                <w:szCs w:val="21"/>
              </w:rPr>
              <w:t>个变换系数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 w:hint="eastAsia"/>
                <w:kern w:val="0"/>
                <w:szCs w:val="21"/>
              </w:rPr>
              <w:t>扫描顺序，</w:t>
            </w:r>
            <w:r>
              <w:rPr>
                <w:rFonts w:eastAsia="宋体" w:cstheme="minorHAnsi"/>
                <w:kern w:val="0"/>
                <w:szCs w:val="21"/>
              </w:rPr>
              <w:t>从</w:t>
            </w:r>
            <w:r>
              <w:rPr>
                <w:rFonts w:eastAsia="宋体" w:cstheme="minorHAnsi"/>
                <w:kern w:val="0"/>
                <w:szCs w:val="21"/>
              </w:rPr>
              <w:t>15</w:t>
            </w:r>
            <w:r>
              <w:rPr>
                <w:rFonts w:eastAsia="宋体" w:cstheme="minorHAnsi"/>
                <w:kern w:val="0"/>
                <w:szCs w:val="21"/>
              </w:rPr>
              <w:t>到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依次输出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0~</w:t>
            </w:r>
            <w:r>
              <w:rPr>
                <w:rFonts w:eastAsia="宋体" w:cstheme="minorHAnsi" w:hint="eastAsia"/>
                <w:kern w:val="0"/>
                <w:szCs w:val="21"/>
              </w:rPr>
              <w:t>18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下一</w:t>
            </w:r>
            <w:r w:rsidR="006855CF">
              <w:rPr>
                <w:rFonts w:eastAsia="宋体" w:cstheme="minorHAnsi" w:hint="eastAsia"/>
                <w:kern w:val="0"/>
                <w:szCs w:val="21"/>
              </w:rPr>
              <w:t>个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按解码顺序输出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不限定行数范围</w:t>
            </w:r>
          </w:p>
        </w:tc>
      </w:tr>
    </w:tbl>
    <w:p w:rsidR="00F9140A" w:rsidRDefault="00F9140A"/>
    <w:p w:rsidR="00F9140A" w:rsidRDefault="00F9140A"/>
    <w:p w:rsidR="00F9140A" w:rsidRDefault="00CC2025">
      <w:pPr>
        <w:pStyle w:val="2"/>
      </w:pPr>
      <w:bookmarkStart w:id="1129" w:name="_Toc433130557"/>
      <w:r>
        <w:rPr>
          <w:rFonts w:hint="eastAsia"/>
        </w:rPr>
        <w:lastRenderedPageBreak/>
        <w:t>1.9</w:t>
      </w:r>
      <w:r>
        <w:t xml:space="preserve"> MV</w:t>
      </w:r>
      <w:r>
        <w:rPr>
          <w:rFonts w:hint="eastAsia"/>
        </w:rPr>
        <w:t>解码</w:t>
      </w:r>
      <w:r>
        <w:t>数据</w:t>
      </w:r>
      <w:bookmarkEnd w:id="1129"/>
    </w:p>
    <w:p w:rsidR="00F9140A" w:rsidRDefault="00CC2025">
      <w:pPr>
        <w:pStyle w:val="20"/>
      </w:pPr>
      <w:r>
        <w:rPr>
          <w:rFonts w:hint="eastAsia"/>
        </w:rPr>
        <w:t>每个</w:t>
      </w:r>
      <w:r>
        <w:rPr>
          <w:rFonts w:hint="eastAsia"/>
        </w:rPr>
        <w:t>LCU</w:t>
      </w:r>
      <w:r>
        <w:rPr>
          <w:rFonts w:hint="eastAsia"/>
        </w:rPr>
        <w:t>的解码数据写一个文件，文件名为</w:t>
      </w:r>
      <w:r>
        <w:rPr>
          <w:rFonts w:hint="eastAsia"/>
        </w:rPr>
        <w:t>xx/</w:t>
      </w:r>
      <w:r>
        <w:t>lcu_mv</w:t>
      </w:r>
      <w:r>
        <w:rPr>
          <w:rFonts w:hint="eastAsia"/>
        </w:rPr>
        <w:t>/</w:t>
      </w:r>
      <w:r>
        <w:t>pic</w:t>
      </w:r>
      <w:r>
        <w:rPr>
          <w:rFonts w:hint="eastAsia"/>
        </w:rPr>
        <w:t>_k/lcu_</w:t>
      </w:r>
      <w:r>
        <w:t>mv</w:t>
      </w:r>
      <w:r>
        <w:rPr>
          <w:rFonts w:hint="eastAsia"/>
        </w:rPr>
        <w:t>_m</w:t>
      </w:r>
      <w:r>
        <w:t>_n</w:t>
      </w:r>
      <w:r>
        <w:rPr>
          <w:rFonts w:hint="eastAsia"/>
        </w:rPr>
        <w:t>.txt</w:t>
      </w:r>
      <w:r>
        <w:rPr>
          <w:rFonts w:hint="eastAsia"/>
        </w:rPr>
        <w:t>，其中</w:t>
      </w:r>
      <w:r>
        <w:rPr>
          <w:rFonts w:ascii="Times New Roman" w:hAnsi="Times New Roman"/>
        </w:rPr>
        <w:t>xx</w:t>
      </w:r>
      <w:r>
        <w:rPr>
          <w:rFonts w:ascii="Times New Roman"/>
        </w:rPr>
        <w:t>为序列名、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4D562D">
        <w:rPr>
          <w:rFonts w:hint="eastAsia"/>
        </w:rPr>
        <w:t>（</w:t>
      </w:r>
      <w:r w:rsidR="004D562D">
        <w:t>k</w:t>
      </w:r>
      <w:r w:rsidR="004D562D">
        <w:t>为</w:t>
      </w:r>
      <w:r w:rsidR="004D562D">
        <w:rPr>
          <w:rFonts w:hint="eastAsia"/>
        </w:rPr>
        <w:t>4</w:t>
      </w:r>
      <w:r w:rsidR="004D562D">
        <w:rPr>
          <w:rFonts w:hint="eastAsia"/>
        </w:rPr>
        <w:t>位</w:t>
      </w:r>
      <w:r w:rsidR="004D562D">
        <w:t>十进制数）</w:t>
      </w:r>
      <w:r>
        <w:t>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</w:t>
      </w:r>
      <w:r w:rsidR="004D562D">
        <w:rPr>
          <w:rFonts w:hint="eastAsia"/>
        </w:rPr>
        <w:t>（</w:t>
      </w:r>
      <w:r w:rsidR="004D562D">
        <w:t>m</w:t>
      </w:r>
      <w:r w:rsidR="004D562D">
        <w:t>为</w:t>
      </w:r>
      <w:r w:rsidR="004D562D">
        <w:rPr>
          <w:rFonts w:hint="eastAsia"/>
        </w:rPr>
        <w:t>6</w:t>
      </w:r>
      <w:r w:rsidR="004D562D">
        <w:rPr>
          <w:rFonts w:hint="eastAsia"/>
        </w:rPr>
        <w:t>位</w:t>
      </w:r>
      <w:r w:rsidR="004D562D">
        <w:t>十进制数）</w:t>
      </w:r>
      <w:r>
        <w:rPr>
          <w:rFonts w:ascii="Times New Roman" w:hint="eastAsia"/>
        </w:rPr>
        <w:t>，</w:t>
      </w:r>
      <w:r>
        <w:rPr>
          <w:rFonts w:ascii="Times New Roman"/>
        </w:rPr>
        <w:t>n</w:t>
      </w:r>
      <w:r>
        <w:rPr>
          <w:rFonts w:ascii="Times New Roman" w:hint="eastAsia"/>
        </w:rPr>
        <w:t>为</w:t>
      </w:r>
      <w:r>
        <w:rPr>
          <w:rFonts w:ascii="Times New Roman" w:hint="eastAsia"/>
        </w:rPr>
        <w:t>LCU</w:t>
      </w:r>
      <w:r>
        <w:rPr>
          <w:rFonts w:ascii="Times New Roman" w:hint="eastAsia"/>
        </w:rPr>
        <w:t>号</w:t>
      </w:r>
      <w:r w:rsidR="004D562D">
        <w:rPr>
          <w:rFonts w:ascii="Times New Roman" w:hint="eastAsia"/>
        </w:rPr>
        <w:t>（</w:t>
      </w:r>
      <w:r w:rsidR="004D562D">
        <w:rPr>
          <w:rFonts w:ascii="Times New Roman"/>
        </w:rPr>
        <w:t>n</w:t>
      </w:r>
      <w:r w:rsidR="004D562D">
        <w:rPr>
          <w:rFonts w:ascii="Times New Roman"/>
        </w:rPr>
        <w:t>为</w:t>
      </w:r>
      <w:r w:rsidR="004D562D">
        <w:rPr>
          <w:rFonts w:ascii="Times New Roman" w:hint="eastAsia"/>
        </w:rPr>
        <w:t>6</w:t>
      </w:r>
      <w:r w:rsidR="004D562D">
        <w:rPr>
          <w:rFonts w:ascii="Times New Roman" w:hint="eastAsia"/>
        </w:rPr>
        <w:t>位</w:t>
      </w:r>
      <w:r w:rsidR="004D562D">
        <w:rPr>
          <w:rFonts w:ascii="Times New Roman"/>
        </w:rPr>
        <w:t>十进制数）</w:t>
      </w:r>
      <w:r>
        <w:rPr>
          <w:rFonts w:ascii="Times New Roman"/>
        </w:rPr>
        <w:t>。每个信息占</w:t>
      </w:r>
      <w:r>
        <w:rPr>
          <w:rFonts w:ascii="Times New Roman" w:hAnsi="Times New Roman"/>
        </w:rPr>
        <w:t>32bits</w:t>
      </w:r>
      <w:r>
        <w:rPr>
          <w:rFonts w:ascii="Times New Roman"/>
        </w:rPr>
        <w:t>，在文件中占一行</w:t>
      </w:r>
      <w:r>
        <w:rPr>
          <w:rFonts w:hint="eastAsia"/>
        </w:rPr>
        <w:t>，用</w:t>
      </w:r>
      <w:r>
        <w:rPr>
          <w:rFonts w:hint="eastAsia"/>
        </w:rPr>
        <w:t>16</w:t>
      </w:r>
      <w:r>
        <w:rPr>
          <w:rFonts w:hint="eastAsia"/>
        </w:rPr>
        <w:t>进制形式表示</w:t>
      </w:r>
      <w:r>
        <w:rPr>
          <w:rFonts w:ascii="Times New Roman"/>
        </w:rPr>
        <w:t>。</w:t>
      </w:r>
      <w:r w:rsidR="00647393">
        <w:rPr>
          <w:rFonts w:ascii="Times New Roman" w:hint="eastAsia"/>
        </w:rPr>
        <w:t>每个</w:t>
      </w:r>
      <w:r w:rsidR="00647393">
        <w:rPr>
          <w:rFonts w:ascii="Times New Roman"/>
        </w:rPr>
        <w:t>CU</w:t>
      </w:r>
      <w:r w:rsidR="00647393">
        <w:rPr>
          <w:rFonts w:ascii="Times New Roman"/>
        </w:rPr>
        <w:t>有</w:t>
      </w:r>
      <w:r w:rsidR="00647393">
        <w:rPr>
          <w:rFonts w:ascii="Times New Roman" w:hint="eastAsia"/>
        </w:rPr>
        <w:t>43</w:t>
      </w:r>
      <w:r w:rsidR="00647393">
        <w:rPr>
          <w:rFonts w:ascii="Times New Roman" w:hint="eastAsia"/>
        </w:rPr>
        <w:t>行</w:t>
      </w:r>
      <w:r w:rsidR="00647393">
        <w:rPr>
          <w:rFonts w:ascii="Times New Roman"/>
        </w:rPr>
        <w:t>信息。</w:t>
      </w:r>
      <w:r>
        <w:rPr>
          <w:rFonts w:hint="eastAsia"/>
        </w:rPr>
        <w:t>每个</w:t>
      </w:r>
      <w:r>
        <w:t>LCU</w:t>
      </w:r>
      <w:r>
        <w:t>内</w:t>
      </w:r>
      <w:r>
        <w:rPr>
          <w:rFonts w:hint="eastAsia"/>
        </w:rPr>
        <w:t>按</w:t>
      </w:r>
      <w:r>
        <w:t>CU</w:t>
      </w:r>
      <w:r w:rsidR="00C314F5">
        <w:rPr>
          <w:rFonts w:hint="eastAsia"/>
        </w:rPr>
        <w:t>的</w:t>
      </w:r>
      <w:r>
        <w:t>解码顺序，依次存放</w:t>
      </w:r>
      <w:r>
        <w:t>CU</w:t>
      </w:r>
      <w:r>
        <w:t>中</w:t>
      </w:r>
      <w:r>
        <w:t>PU</w:t>
      </w:r>
      <w:r>
        <w:t>的解码信息。</w:t>
      </w:r>
    </w:p>
    <w:p w:rsidR="005B4CA7" w:rsidRDefault="005B4CA7">
      <w:pPr>
        <w:pStyle w:val="20"/>
      </w:pPr>
      <w:r>
        <w:t>l</w:t>
      </w:r>
      <w:r>
        <w:rPr>
          <w:rFonts w:hint="eastAsia"/>
        </w:rPr>
        <w:t>cu_</w:t>
      </w:r>
      <w:r>
        <w:t>mv_m_n.txt</w:t>
      </w:r>
      <w:r>
        <w:rPr>
          <w:rFonts w:hint="eastAsia"/>
        </w:rPr>
        <w:t>文件</w:t>
      </w:r>
      <w:r>
        <w:t>内容：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0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1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……</w:t>
      </w:r>
    </w:p>
    <w:p w:rsidR="005B4CA7" w:rsidRDefault="005B4CA7">
      <w:pPr>
        <w:pStyle w:val="20"/>
      </w:pPr>
      <w:r>
        <w:t>CUp</w:t>
      </w:r>
      <w:r>
        <w:rPr>
          <w:rFonts w:hint="eastAsia"/>
        </w:rPr>
        <w:t>信息</w:t>
      </w:r>
    </w:p>
    <w:p w:rsidR="005B4CA7" w:rsidRDefault="005B4CA7">
      <w:pPr>
        <w:pStyle w:val="20"/>
      </w:pPr>
    </w:p>
    <w:p w:rsidR="00F9140A" w:rsidRPr="005B4CA7" w:rsidRDefault="005B4CA7">
      <w:pPr>
        <w:pStyle w:val="20"/>
      </w:pPr>
      <w:r>
        <w:rPr>
          <w:rFonts w:hint="eastAsia"/>
        </w:rPr>
        <w:t>其中</w:t>
      </w:r>
      <w:r>
        <w:t>每个</w:t>
      </w:r>
      <w:r>
        <w:t>CU</w:t>
      </w:r>
      <w:r>
        <w:t>的信息</w:t>
      </w:r>
      <w:r>
        <w:rPr>
          <w:rFonts w:hint="eastAsia"/>
        </w:rPr>
        <w:t>格式</w:t>
      </w:r>
      <w:r>
        <w:t>定义如下：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850"/>
        <w:gridCol w:w="3169"/>
      </w:tblGrid>
      <w:tr w:rsidR="00F9140A">
        <w:trPr>
          <w:trHeight w:val="375"/>
          <w:jc w:val="center"/>
        </w:trPr>
        <w:tc>
          <w:tcPr>
            <w:tcW w:w="1384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位号</w:t>
            </w:r>
          </w:p>
        </w:tc>
        <w:tc>
          <w:tcPr>
            <w:tcW w:w="311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850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位宽</w:t>
            </w:r>
          </w:p>
        </w:tc>
        <w:tc>
          <w:tcPr>
            <w:tcW w:w="316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说明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LCU_addr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在图像中的</w:t>
            </w:r>
            <w:r>
              <w:t>位置，</w:t>
            </w:r>
            <w:r>
              <w:t>{</w:t>
            </w:r>
            <w:r>
              <w:rPr>
                <w:rFonts w:hint="eastAsia"/>
              </w:rPr>
              <w:t>LCU</w:t>
            </w:r>
            <w:r>
              <w:t xml:space="preserve">addr_y&gt;&gt;4, </w:t>
            </w:r>
            <w:r>
              <w:rPr>
                <w:rFonts w:hint="eastAsia"/>
              </w:rPr>
              <w:t>LCU</w:t>
            </w:r>
            <w:r>
              <w:t>addr_x&gt;&gt;4}</w:t>
            </w:r>
            <w:r>
              <w:t>，各占</w:t>
            </w:r>
            <w:r>
              <w:t>16bits</w:t>
            </w:r>
            <w:r>
              <w:t>。</w:t>
            </w:r>
          </w:p>
          <w:p w:rsidR="00F9140A" w:rsidRDefault="00CC2025">
            <w:r>
              <w:rPr>
                <w:rFonts w:hint="eastAsia"/>
              </w:rPr>
              <w:t>LCU</w:t>
            </w:r>
            <w:r>
              <w:t>addr_y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CUaddr_x</w:t>
            </w:r>
            <w:r>
              <w:rPr>
                <w:rFonts w:hint="eastAsia"/>
              </w:rPr>
              <w:t>表示</w:t>
            </w:r>
            <w:r>
              <w:t>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last_cu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CTU</w:t>
            </w:r>
            <w:r>
              <w:rPr>
                <w:rFonts w:hint="eastAsia"/>
              </w:rPr>
              <w:t>的最后一个</w:t>
            </w:r>
            <w:r>
              <w:rPr>
                <w:rFonts w:hint="eastAsia"/>
              </w:rPr>
              <w:t>CU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CU_index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中的</w:t>
            </w:r>
            <w:r>
              <w:t>位置，</w:t>
            </w:r>
            <w:r>
              <w:rPr>
                <w:rFonts w:hint="eastAsia"/>
              </w:rPr>
              <w:t>{CUaddr_y&gt;&gt;3, CUaddr_x&gt;&gt;3}</w:t>
            </w:r>
            <w:r>
              <w:rPr>
                <w:rFonts w:hint="eastAsia"/>
              </w:rPr>
              <w:t>，各占</w:t>
            </w:r>
            <w:r>
              <w:rPr>
                <w:rFonts w:hint="eastAsia"/>
              </w:rPr>
              <w:t>16bits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CU</w:t>
            </w:r>
            <w:r>
              <w:t>addr_y</w:t>
            </w:r>
            <w:r>
              <w:rPr>
                <w:rFonts w:hint="eastAsia"/>
              </w:rPr>
              <w:t>，</w:t>
            </w:r>
            <w:r>
              <w:t>CUaddr_x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LCU</w:t>
            </w:r>
            <w:r>
              <w:t>内的像素点坐标。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log2CbSize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取对数后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的大小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pred_mode_flag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0-inter, 1-intra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part_mode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划分类型，同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CuType</w:t>
            </w:r>
            <w:r>
              <w:rPr>
                <w:rFonts w:hint="eastAsia"/>
              </w:rPr>
              <w:t>定义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 w:val="restart"/>
            <w:shd w:val="clear" w:color="auto" w:fill="F2F2F2"/>
          </w:tcPr>
          <w:p w:rsidR="00F9140A" w:rsidRDefault="00CC2025">
            <w:r>
              <w:rPr>
                <w:rFonts w:hint="eastAsia"/>
              </w:rPr>
              <w:t>[predFlagL1,predFlagL0]</w:t>
            </w:r>
          </w:p>
          <w:p w:rsidR="00F9140A" w:rsidRDefault="00CC2025">
            <w:r>
              <w:rPr>
                <w:rFonts w:hint="eastAsia"/>
              </w:rPr>
              <w:t>01-list0; 10-list1; 11-Bi</w:t>
            </w:r>
            <w:r w:rsidR="002D3C41">
              <w:t>/F/sym</w:t>
            </w:r>
            <w:r>
              <w:rPr>
                <w:rFonts w:hint="eastAsia"/>
              </w:rPr>
              <w:t xml:space="preserve">; </w:t>
            </w:r>
          </w:p>
          <w:p w:rsidR="00F9140A" w:rsidRDefault="00F9140A"/>
          <w:p w:rsidR="006572F7" w:rsidRDefault="00CC2025">
            <w:r>
              <w:rPr>
                <w:rFonts w:hint="eastAsia"/>
              </w:rPr>
              <w:t>依次表示</w:t>
            </w:r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predFlagLX</w:t>
            </w:r>
            <w:r>
              <w:rPr>
                <w:rFonts w:hint="eastAsia"/>
              </w:rPr>
              <w:t>的值</w:t>
            </w:r>
          </w:p>
          <w:p w:rsidR="00414CD0" w:rsidRDefault="00414CD0"/>
          <w:p w:rsidR="00414CD0" w:rsidRDefault="00414CD0" w:rsidP="00414CD0">
            <w:pPr>
              <w:rPr>
                <w:rFonts w:cstheme="minorHAnsi"/>
              </w:rPr>
            </w:pPr>
            <w:r>
              <w:rPr>
                <w:rFonts w:cstheme="minorHAnsi"/>
              </w:rPr>
              <w:t>AVS2</w:t>
            </w:r>
            <w:r>
              <w:rPr>
                <w:rFonts w:cstheme="minorHAnsi" w:hint="eastAsia"/>
              </w:rPr>
              <w:t>中</w:t>
            </w:r>
            <w:r>
              <w:rPr>
                <w:rFonts w:cstheme="minorHAnsi"/>
              </w:rPr>
              <w:t>PuPredMode</w:t>
            </w:r>
            <w:r>
              <w:rPr>
                <w:rFonts w:cstheme="minorHAnsi" w:hint="eastAsia"/>
              </w:rPr>
              <w:t>定义</w:t>
            </w:r>
            <w:r>
              <w:rPr>
                <w:rFonts w:cstheme="minorHAnsi"/>
              </w:rPr>
              <w:t>如下：</w:t>
            </w:r>
          </w:p>
          <w:p w:rsidR="00414CD0" w:rsidRPr="00414CD0" w:rsidRDefault="00414CD0"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96370F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  <w:r>
              <w:rPr>
                <w:rFonts w:cstheme="minorHAnsi" w:hint="eastAsia"/>
              </w:rPr>
              <w:t>对应</w:t>
            </w:r>
            <w:r>
              <w:rPr>
                <w:rFonts w:cstheme="minorHAnsi" w:hint="eastAsia"/>
              </w:rPr>
              <w:t>[11, 11, 11, 10, 01]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886818">
              <w:rPr>
                <w:rFonts w:hint="eastAsia"/>
              </w:rPr>
              <w:t>，</w:t>
            </w:r>
            <w:r w:rsidR="00506BD1">
              <w:rPr>
                <w:rFonts w:hint="eastAsia"/>
              </w:rPr>
              <w:t>不存在时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506BD1">
              <w:rPr>
                <w:rFonts w:hint="eastAsia"/>
              </w:rPr>
              <w:t>，</w:t>
            </w:r>
            <w:r w:rsidR="009E2ADE">
              <w:rPr>
                <w:rFonts w:hint="eastAsia"/>
              </w:rPr>
              <w:t>不</w:t>
            </w:r>
            <w:r w:rsidR="00506BD1">
              <w:rPr>
                <w:rFonts w:hint="eastAsia"/>
              </w:rPr>
              <w:t>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lastRenderedPageBreak/>
              <w:t>16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38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intra_luma_pred_mode</w:t>
            </w:r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intra luma pred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39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intra_luma_pred_mode</w:t>
            </w:r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intra luma pred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40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intra_luma_pred_mode</w:t>
            </w:r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intra luma pred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41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intra_luma_pred_mode</w:t>
            </w:r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intra luma pred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42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intra_chroma_pred_mode</w:t>
            </w:r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F9140A"/>
        </w:tc>
      </w:tr>
    </w:tbl>
    <w:p w:rsidR="00F9140A" w:rsidRDefault="00F9140A">
      <w:pPr>
        <w:rPr>
          <w:ins w:id="1130" w:author="Liling" w:date="2016-04-05T16:10:00Z"/>
        </w:rPr>
      </w:pPr>
    </w:p>
    <w:p w:rsidR="00EB157F" w:rsidRDefault="00EB157F">
      <w:pPr>
        <w:rPr>
          <w:ins w:id="1131" w:author="Liling" w:date="2016-04-05T16:10:00Z"/>
        </w:rPr>
      </w:pPr>
    </w:p>
    <w:p w:rsidR="00EB157F" w:rsidRDefault="00EB157F" w:rsidP="00EB157F">
      <w:pPr>
        <w:ind w:firstLineChars="200" w:firstLine="420"/>
        <w:rPr>
          <w:ins w:id="1132" w:author="Liling" w:date="2016-04-05T16:10:00Z"/>
        </w:rPr>
      </w:pPr>
    </w:p>
    <w:p w:rsidR="00EB157F" w:rsidRDefault="00EB157F" w:rsidP="00EB157F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133" w:author="Liling" w:date="2016-04-05T16:10:00Z"/>
          <w:sz w:val="21"/>
          <w:szCs w:val="21"/>
        </w:rPr>
      </w:pPr>
      <w:bookmarkStart w:id="1134" w:name="_Toc446344467"/>
      <w:ins w:id="1135" w:author="Liling" w:date="2016-04-05T16:10:00Z">
        <w:r>
          <w:rPr>
            <w:sz w:val="21"/>
            <w:szCs w:val="21"/>
          </w:rPr>
          <w:t xml:space="preserve">1.10 </w:t>
        </w:r>
        <w:r>
          <w:rPr>
            <w:rFonts w:hint="eastAsia"/>
            <w:sz w:val="21"/>
            <w:szCs w:val="21"/>
          </w:rPr>
          <w:t>LCU</w:t>
        </w:r>
        <w:r>
          <w:rPr>
            <w:rFonts w:hint="eastAsia"/>
            <w:sz w:val="21"/>
            <w:szCs w:val="21"/>
          </w:rPr>
          <w:t>级的</w:t>
        </w:r>
        <w:r>
          <w:rPr>
            <w:sz w:val="21"/>
            <w:szCs w:val="21"/>
          </w:rPr>
          <w:t>BS</w:t>
        </w:r>
        <w:r>
          <w:rPr>
            <w:rFonts w:hint="eastAsia"/>
            <w:sz w:val="21"/>
            <w:szCs w:val="21"/>
          </w:rPr>
          <w:t>解码信息</w:t>
        </w:r>
        <w:bookmarkEnd w:id="1134"/>
      </w:ins>
    </w:p>
    <w:p w:rsidR="00EB157F" w:rsidRDefault="00EB157F" w:rsidP="00EB157F">
      <w:pPr>
        <w:ind w:firstLineChars="200" w:firstLine="420"/>
        <w:rPr>
          <w:ins w:id="1136" w:author="Liling" w:date="2016-04-05T16:10:00Z"/>
        </w:rPr>
      </w:pPr>
    </w:p>
    <w:p w:rsidR="00EB157F" w:rsidRDefault="00EB157F" w:rsidP="00EB157F">
      <w:pPr>
        <w:pStyle w:val="a7"/>
        <w:rPr>
          <w:ins w:id="1137" w:author="Liling" w:date="2016-04-05T16:10:00Z"/>
          <w:rFonts w:ascii="Times New Roman" w:hAnsi="Times New Roman"/>
        </w:rPr>
      </w:pPr>
      <w:ins w:id="1138" w:author="Liling" w:date="2016-04-05T16:10:00Z"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的所有</w:t>
        </w:r>
        <w:r>
          <w:rPr>
            <w:rFonts w:hint="eastAsia"/>
          </w:rPr>
          <w:t>LCU</w:t>
        </w:r>
        <w:r>
          <w:rPr>
            <w:rFonts w:hint="eastAsia"/>
          </w:rPr>
          <w:t>的</w:t>
        </w:r>
        <w:r>
          <w:t>bs</w:t>
        </w:r>
        <w:r>
          <w:rPr>
            <w:rFonts w:hint="eastAsia"/>
          </w:rPr>
          <w:t>解码数据写一个文件，文件名为</w:t>
        </w:r>
        <w:r>
          <w:rPr>
            <w:rFonts w:hint="eastAsia"/>
          </w:rPr>
          <w:t>xx/bsinfo/</w:t>
        </w:r>
        <w:r>
          <w:t>pic</w:t>
        </w:r>
        <w:r>
          <w:rPr>
            <w:rFonts w:hint="eastAsia"/>
          </w:rPr>
          <w:t>_k.txt</w:t>
        </w:r>
        <w:r>
          <w:rPr>
            <w:rFonts w:hint="eastAsia"/>
          </w:rPr>
          <w:t>，其中</w:t>
        </w:r>
        <w:r>
          <w:rPr>
            <w:rFonts w:ascii="Times New Roman" w:hAnsi="Times New Roman"/>
          </w:rPr>
          <w:t>xx</w:t>
        </w:r>
        <w:r>
          <w:rPr>
            <w:rFonts w:ascii="Times New Roman"/>
          </w:rP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rPr>
            <w:rFonts w:ascii="Times New Roman"/>
          </w:rPr>
          <w:t>。每个信息占</w:t>
        </w:r>
        <w:r>
          <w:rPr>
            <w:rFonts w:ascii="Times New Roman" w:hAnsi="Times New Roman"/>
          </w:rPr>
          <w:t>32bits</w:t>
        </w:r>
        <w:r>
          <w:rPr>
            <w:rFonts w:ascii="Times New Roman"/>
          </w:rPr>
          <w:t>，在文件中占一行</w:t>
        </w:r>
        <w:r>
          <w:rPr>
            <w:rFonts w:hint="eastAsia"/>
          </w:rPr>
          <w:t>，用</w:t>
        </w:r>
        <w:r>
          <w:rPr>
            <w:rFonts w:hint="eastAsia"/>
          </w:rPr>
          <w:t>16</w:t>
        </w:r>
        <w:r>
          <w:rPr>
            <w:rFonts w:hint="eastAsia"/>
          </w:rPr>
          <w:t>进制形式表示。</w:t>
        </w:r>
        <w:r>
          <w:rPr>
            <w:rFonts w:ascii="Times New Roman" w:hint="eastAsia"/>
          </w:rPr>
          <w:t>每个</w:t>
        </w:r>
        <w:r>
          <w:rPr>
            <w:rFonts w:ascii="Times New Roman"/>
          </w:rPr>
          <w:t>LCU</w:t>
        </w:r>
        <w:r>
          <w:rPr>
            <w:rFonts w:ascii="Times New Roman"/>
          </w:rPr>
          <w:t>占</w:t>
        </w:r>
        <w:r>
          <w:rPr>
            <w:rFonts w:ascii="Times New Roman" w:hint="eastAsia"/>
          </w:rPr>
          <w:t>20</w:t>
        </w:r>
        <w:r>
          <w:rPr>
            <w:rFonts w:ascii="Times New Roman" w:hint="eastAsia"/>
          </w:rPr>
          <w:t>行</w:t>
        </w:r>
        <w:r>
          <w:rPr>
            <w:rFonts w:ascii="Times New Roman"/>
          </w:rPr>
          <w:t>。</w:t>
        </w:r>
      </w:ins>
    </w:p>
    <w:p w:rsidR="00EB157F" w:rsidRDefault="00EB157F" w:rsidP="00EB157F">
      <w:pPr>
        <w:ind w:firstLineChars="200" w:firstLine="420"/>
        <w:rPr>
          <w:ins w:id="1139" w:author="Liling" w:date="2016-04-05T16:10:00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1134"/>
        <w:gridCol w:w="709"/>
        <w:gridCol w:w="3169"/>
      </w:tblGrid>
      <w:tr w:rsidR="00EB157F" w:rsidTr="005D62BF">
        <w:trPr>
          <w:trHeight w:val="375"/>
          <w:jc w:val="center"/>
          <w:ins w:id="1140" w:author="Liling" w:date="2016-04-05T16:10:00Z"/>
        </w:trPr>
        <w:tc>
          <w:tcPr>
            <w:tcW w:w="959" w:type="dxa"/>
            <w:shd w:val="clear" w:color="auto" w:fill="95B3D7"/>
          </w:tcPr>
          <w:p w:rsidR="00EB157F" w:rsidRDefault="00EB157F" w:rsidP="005D62BF">
            <w:pPr>
              <w:jc w:val="center"/>
              <w:rPr>
                <w:ins w:id="1141" w:author="Liling" w:date="2016-04-05T16:10:00Z"/>
              </w:rPr>
            </w:pPr>
            <w:ins w:id="1142" w:author="Liling" w:date="2016-04-05T16:10:00Z">
              <w:r>
                <w:rPr>
                  <w:rFonts w:hint="eastAsia"/>
                </w:rPr>
                <w:lastRenderedPageBreak/>
                <w:t>行号</w:t>
              </w:r>
            </w:ins>
          </w:p>
        </w:tc>
        <w:tc>
          <w:tcPr>
            <w:tcW w:w="2551" w:type="dxa"/>
            <w:shd w:val="clear" w:color="auto" w:fill="95B3D7"/>
          </w:tcPr>
          <w:p w:rsidR="00EB157F" w:rsidRDefault="00EB157F" w:rsidP="005D62BF">
            <w:pPr>
              <w:rPr>
                <w:ins w:id="1143" w:author="Liling" w:date="2016-04-05T16:10:00Z"/>
              </w:rPr>
            </w:pPr>
            <w:ins w:id="1144" w:author="Liling" w:date="2016-04-05T16:10:00Z">
              <w:r>
                <w:rPr>
                  <w:rFonts w:hint="eastAsia"/>
                </w:rPr>
                <w:t>信号</w:t>
              </w:r>
            </w:ins>
          </w:p>
        </w:tc>
        <w:tc>
          <w:tcPr>
            <w:tcW w:w="1134" w:type="dxa"/>
            <w:shd w:val="clear" w:color="auto" w:fill="95B3D7"/>
          </w:tcPr>
          <w:p w:rsidR="00EB157F" w:rsidRDefault="00EB157F" w:rsidP="005D62BF">
            <w:pPr>
              <w:rPr>
                <w:ins w:id="1145" w:author="Liling" w:date="2016-04-05T16:10:00Z"/>
              </w:rPr>
            </w:pPr>
            <w:ins w:id="1146" w:author="Liling" w:date="2016-04-05T16:10:00Z">
              <w:r>
                <w:rPr>
                  <w:rFonts w:hint="eastAsia"/>
                </w:rPr>
                <w:t>位宽</w:t>
              </w:r>
              <w:r>
                <w:rPr>
                  <w:rFonts w:hint="eastAsia"/>
                </w:rPr>
                <w:t>(bits)</w:t>
              </w:r>
            </w:ins>
          </w:p>
        </w:tc>
        <w:tc>
          <w:tcPr>
            <w:tcW w:w="709" w:type="dxa"/>
            <w:shd w:val="clear" w:color="auto" w:fill="95B3D7"/>
          </w:tcPr>
          <w:p w:rsidR="00EB157F" w:rsidRDefault="00EB157F" w:rsidP="005D62BF">
            <w:pPr>
              <w:rPr>
                <w:ins w:id="1147" w:author="Liling" w:date="2016-04-05T16:10:00Z"/>
              </w:rPr>
            </w:pPr>
            <w:ins w:id="1148" w:author="Liling" w:date="2016-04-05T16:10:00Z">
              <w:r>
                <w:rPr>
                  <w:rFonts w:hint="eastAsia"/>
                </w:rPr>
                <w:t>个数</w:t>
              </w:r>
            </w:ins>
          </w:p>
        </w:tc>
        <w:tc>
          <w:tcPr>
            <w:tcW w:w="3169" w:type="dxa"/>
            <w:shd w:val="clear" w:color="auto" w:fill="95B3D7"/>
          </w:tcPr>
          <w:p w:rsidR="00EB157F" w:rsidRDefault="00EB157F" w:rsidP="005D62BF">
            <w:pPr>
              <w:rPr>
                <w:ins w:id="1149" w:author="Liling" w:date="2016-04-05T16:10:00Z"/>
              </w:rPr>
            </w:pPr>
            <w:ins w:id="1150" w:author="Liling" w:date="2016-04-05T16:10:00Z">
              <w:r>
                <w:rPr>
                  <w:rFonts w:hint="eastAsia"/>
                </w:rPr>
                <w:t>描述</w:t>
              </w:r>
            </w:ins>
          </w:p>
        </w:tc>
      </w:tr>
      <w:tr w:rsidR="00EB157F" w:rsidTr="005D62BF">
        <w:trPr>
          <w:trHeight w:val="386"/>
          <w:jc w:val="center"/>
          <w:ins w:id="1151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EB157F" w:rsidP="005D62BF">
            <w:pPr>
              <w:jc w:val="center"/>
              <w:rPr>
                <w:ins w:id="1152" w:author="Liling" w:date="2016-04-05T16:10:00Z"/>
              </w:rPr>
            </w:pPr>
            <w:ins w:id="1153" w:author="Liling" w:date="2016-04-05T16:1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5D62BF">
            <w:pPr>
              <w:rPr>
                <w:ins w:id="1154" w:author="Liling" w:date="2016-04-05T16:10:00Z"/>
              </w:rPr>
            </w:pPr>
            <w:ins w:id="1155" w:author="Liling" w:date="2016-04-05T16:10:00Z">
              <w:r>
                <w:rPr>
                  <w:rFonts w:hint="eastAsia"/>
                </w:rPr>
                <w:t>LCU</w:t>
              </w:r>
              <w:r>
                <w:t>_addr</w:t>
              </w:r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5D62BF">
            <w:pPr>
              <w:rPr>
                <w:ins w:id="1156" w:author="Liling" w:date="2016-04-05T16:10:00Z"/>
              </w:rPr>
            </w:pPr>
            <w:ins w:id="1157" w:author="Liling" w:date="2016-04-05T16:10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5D62BF">
            <w:pPr>
              <w:rPr>
                <w:ins w:id="1158" w:author="Liling" w:date="2016-04-05T16:10:00Z"/>
              </w:rPr>
            </w:pPr>
            <w:ins w:id="1159" w:author="Liling" w:date="2016-04-05T16:10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5D62BF">
            <w:pPr>
              <w:rPr>
                <w:ins w:id="1160" w:author="Liling" w:date="2016-04-05T16:10:00Z"/>
              </w:rPr>
            </w:pPr>
            <w:ins w:id="1161" w:author="Liling" w:date="2016-04-05T16:10:00Z">
              <w:r>
                <w:t>当前</w:t>
              </w:r>
              <w:r>
                <w:rPr>
                  <w:rFonts w:hint="eastAsia"/>
                </w:rPr>
                <w:t>LCU</w:t>
              </w:r>
              <w:r>
                <w:rPr>
                  <w:rFonts w:hint="eastAsia"/>
                </w:rPr>
                <w:t>在图像中的</w:t>
              </w:r>
              <w:r>
                <w:t>位置，</w:t>
              </w:r>
              <w:r>
                <w:t>{</w:t>
              </w:r>
              <w:r>
                <w:rPr>
                  <w:rFonts w:hint="eastAsia"/>
                </w:rPr>
                <w:t>LCU</w:t>
              </w:r>
              <w:r>
                <w:t xml:space="preserve">addr_y&gt;&gt;4, </w:t>
              </w:r>
              <w:r>
                <w:rPr>
                  <w:rFonts w:hint="eastAsia"/>
                </w:rPr>
                <w:t>LCU</w:t>
              </w:r>
              <w:r>
                <w:t>addr_x&gt;&gt;4}</w:t>
              </w:r>
              <w:r>
                <w:t>，各占</w:t>
              </w:r>
              <w:r>
                <w:t>16bits</w:t>
              </w:r>
              <w:r>
                <w:t>。</w:t>
              </w:r>
            </w:ins>
          </w:p>
          <w:p w:rsidR="00EB157F" w:rsidRDefault="00EB157F" w:rsidP="005D62BF">
            <w:pPr>
              <w:rPr>
                <w:ins w:id="1162" w:author="Liling" w:date="2016-04-05T16:10:00Z"/>
              </w:rPr>
            </w:pPr>
            <w:ins w:id="1163" w:author="Liling" w:date="2016-04-05T16:10:00Z">
              <w:r>
                <w:rPr>
                  <w:rFonts w:hint="eastAsia"/>
                </w:rPr>
                <w:t>LCU</w:t>
              </w:r>
              <w:r>
                <w:t>addr_y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L</w:t>
              </w:r>
              <w:r>
                <w:t>CUaddr_x</w:t>
              </w:r>
              <w:r>
                <w:rPr>
                  <w:rFonts w:hint="eastAsia"/>
                </w:rPr>
                <w:t>表示</w:t>
              </w:r>
              <w:r>
                <w:t>像素点坐标。</w:t>
              </w:r>
            </w:ins>
          </w:p>
        </w:tc>
      </w:tr>
      <w:tr w:rsidR="00EB157F" w:rsidTr="005D62BF">
        <w:trPr>
          <w:trHeight w:val="386"/>
          <w:jc w:val="center"/>
          <w:ins w:id="1164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EB157F" w:rsidP="005D62BF">
            <w:pPr>
              <w:jc w:val="center"/>
              <w:rPr>
                <w:ins w:id="1165" w:author="Liling" w:date="2016-04-05T16:10:00Z"/>
              </w:rPr>
            </w:pPr>
            <w:ins w:id="1166" w:author="Liling" w:date="2016-04-05T16:1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5D62BF">
            <w:pPr>
              <w:rPr>
                <w:ins w:id="1167" w:author="Liling" w:date="2016-04-05T16:10:00Z"/>
              </w:rPr>
            </w:pPr>
            <w:ins w:id="1168" w:author="Liling" w:date="2016-04-05T16:10:00Z">
              <w:r>
                <w:t>Slice_num</w:t>
              </w:r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5D62BF">
            <w:pPr>
              <w:rPr>
                <w:ins w:id="1169" w:author="Liling" w:date="2016-04-05T16:10:00Z"/>
              </w:rPr>
            </w:pPr>
            <w:ins w:id="1170" w:author="Liling" w:date="2016-04-05T16:10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5D62BF">
            <w:pPr>
              <w:rPr>
                <w:ins w:id="1171" w:author="Liling" w:date="2016-04-05T16:10:00Z"/>
              </w:rPr>
            </w:pPr>
            <w:ins w:id="1172" w:author="Liling" w:date="2016-04-05T16:10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5D62BF">
            <w:pPr>
              <w:rPr>
                <w:ins w:id="1173" w:author="Liling" w:date="2016-04-05T16:10:00Z"/>
              </w:rPr>
            </w:pPr>
            <w:ins w:id="1174" w:author="Liling" w:date="2016-04-05T16:10:00Z">
              <w:r>
                <w:t>当前</w:t>
              </w:r>
              <w:r>
                <w:rPr>
                  <w:rFonts w:hint="eastAsia"/>
                </w:rPr>
                <w:t>LCU</w:t>
              </w:r>
              <w:r>
                <w:t>所在的</w:t>
              </w:r>
              <w:r>
                <w:t>slice</w:t>
              </w:r>
              <w:r>
                <w:t>号</w:t>
              </w:r>
            </w:ins>
          </w:p>
        </w:tc>
      </w:tr>
      <w:tr w:rsidR="00EB157F" w:rsidTr="005D62BF">
        <w:trPr>
          <w:trHeight w:val="386"/>
          <w:jc w:val="center"/>
          <w:ins w:id="1175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EB157F" w:rsidP="00434737">
            <w:pPr>
              <w:jc w:val="center"/>
              <w:rPr>
                <w:ins w:id="1176" w:author="Liling" w:date="2016-04-05T16:10:00Z"/>
              </w:rPr>
            </w:pPr>
            <w:ins w:id="1177" w:author="Liling" w:date="2016-04-05T16:10:00Z">
              <w:r>
                <w:rPr>
                  <w:rFonts w:hint="eastAsia"/>
                </w:rPr>
                <w:t>2</w:t>
              </w:r>
              <w:r>
                <w:t>:</w:t>
              </w:r>
            </w:ins>
            <w:ins w:id="1178" w:author="Liling" w:date="2016-04-05T16:14:00Z">
              <w:r w:rsidR="00434737">
                <w:t>513</w:t>
              </w:r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5D62BF">
            <w:pPr>
              <w:rPr>
                <w:ins w:id="1179" w:author="Liling" w:date="2016-04-05T16:10:00Z"/>
              </w:rPr>
            </w:pPr>
            <w:ins w:id="1180" w:author="Liling" w:date="2016-04-05T16:10:00Z">
              <w:r>
                <w:rPr>
                  <w:rFonts w:hint="eastAsia"/>
                </w:rPr>
                <w:t>bs_vertical</w:t>
              </w:r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5D62BF">
            <w:pPr>
              <w:rPr>
                <w:ins w:id="1181" w:author="Liling" w:date="2016-04-05T16:10:00Z"/>
              </w:rPr>
            </w:pPr>
            <w:ins w:id="1182" w:author="Liling" w:date="2016-04-05T16:10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5D62BF">
            <w:pPr>
              <w:rPr>
                <w:ins w:id="1183" w:author="Liling" w:date="2016-04-05T16:10:00Z"/>
              </w:rPr>
            </w:pPr>
            <w:ins w:id="1184" w:author="Liling" w:date="2016-04-05T16:10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5D62BF">
            <w:pPr>
              <w:rPr>
                <w:ins w:id="1185" w:author="Liling" w:date="2016-04-05T16:10:00Z"/>
              </w:rPr>
            </w:pPr>
            <w:ins w:id="1186" w:author="Liling" w:date="2016-04-05T16:10:00Z">
              <w:r>
                <w:t>当前</w:t>
              </w:r>
              <w:r>
                <w:rPr>
                  <w:rFonts w:hint="eastAsia"/>
                </w:rPr>
                <w:t>LCU</w:t>
              </w:r>
              <w:r>
                <w:t>的</w:t>
              </w:r>
              <w:r>
                <w:rPr>
                  <w:rFonts w:hint="eastAsia"/>
                </w:rPr>
                <w:t>垂直</w:t>
              </w:r>
              <w:r>
                <w:t>方向的</w:t>
              </w:r>
              <w:r>
                <w:t>BS</w:t>
              </w:r>
              <w:r>
                <w:t>值，从上到下，</w:t>
              </w:r>
              <w:r>
                <w:rPr>
                  <w:rFonts w:hint="eastAsia"/>
                </w:rPr>
                <w:t>从</w:t>
              </w:r>
              <w:r>
                <w:t>左到右</w:t>
              </w:r>
            </w:ins>
          </w:p>
        </w:tc>
      </w:tr>
      <w:tr w:rsidR="00EB157F" w:rsidTr="005D62BF">
        <w:trPr>
          <w:trHeight w:val="386"/>
          <w:jc w:val="center"/>
          <w:ins w:id="1187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434737" w:rsidP="00434737">
            <w:pPr>
              <w:jc w:val="center"/>
              <w:rPr>
                <w:ins w:id="1188" w:author="Liling" w:date="2016-04-05T16:10:00Z"/>
              </w:rPr>
            </w:pPr>
            <w:ins w:id="1189" w:author="Liling" w:date="2016-04-05T16:14:00Z">
              <w:r>
                <w:t>514</w:t>
              </w:r>
            </w:ins>
            <w:ins w:id="1190" w:author="Liling" w:date="2016-04-05T16:10:00Z">
              <w:r w:rsidR="00EB157F">
                <w:rPr>
                  <w:rFonts w:hint="eastAsia"/>
                </w:rPr>
                <w:t>:</w:t>
              </w:r>
            </w:ins>
            <w:ins w:id="1191" w:author="Liling" w:date="2016-04-05T16:14:00Z">
              <w:r>
                <w:t>1025</w:t>
              </w:r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5D62BF">
            <w:pPr>
              <w:rPr>
                <w:ins w:id="1192" w:author="Liling" w:date="2016-04-05T16:10:00Z"/>
              </w:rPr>
            </w:pPr>
            <w:ins w:id="1193" w:author="Liling" w:date="2016-04-05T16:10:00Z">
              <w:r>
                <w:rPr>
                  <w:rFonts w:hint="eastAsia"/>
                </w:rPr>
                <w:t>bs_horizontal</w:t>
              </w:r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5D62BF">
            <w:pPr>
              <w:rPr>
                <w:ins w:id="1194" w:author="Liling" w:date="2016-04-05T16:10:00Z"/>
              </w:rPr>
            </w:pPr>
            <w:ins w:id="1195" w:author="Liling" w:date="2016-04-05T16:10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5D62BF">
            <w:pPr>
              <w:rPr>
                <w:ins w:id="1196" w:author="Liling" w:date="2016-04-05T16:10:00Z"/>
              </w:rPr>
            </w:pPr>
            <w:ins w:id="1197" w:author="Liling" w:date="2016-04-05T16:1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5D62BF">
            <w:pPr>
              <w:rPr>
                <w:ins w:id="1198" w:author="Liling" w:date="2016-04-05T16:10:00Z"/>
              </w:rPr>
            </w:pPr>
            <w:ins w:id="1199" w:author="Liling" w:date="2016-04-05T16:10:00Z">
              <w:r>
                <w:t>当前</w:t>
              </w:r>
              <w:r>
                <w:rPr>
                  <w:rFonts w:hint="eastAsia"/>
                </w:rPr>
                <w:t>LCU</w:t>
              </w:r>
              <w:r>
                <w:t>的</w:t>
              </w:r>
              <w:r>
                <w:rPr>
                  <w:rFonts w:hint="eastAsia"/>
                </w:rPr>
                <w:t>垂直</w:t>
              </w:r>
              <w:r>
                <w:t>方向的</w:t>
              </w:r>
              <w:r>
                <w:t>BS</w:t>
              </w:r>
              <w:r>
                <w:t>值，</w:t>
              </w:r>
              <w:r>
                <w:rPr>
                  <w:rFonts w:hint="eastAsia"/>
                </w:rPr>
                <w:t>从</w:t>
              </w:r>
              <w:r>
                <w:t>左到右，从上到下</w:t>
              </w:r>
            </w:ins>
          </w:p>
        </w:tc>
      </w:tr>
    </w:tbl>
    <w:p w:rsidR="00EB157F" w:rsidRDefault="00EB157F" w:rsidP="00EB157F">
      <w:pPr>
        <w:ind w:firstLineChars="200" w:firstLine="420"/>
        <w:rPr>
          <w:ins w:id="1200" w:author="Liling" w:date="2016-04-05T16:10:00Z"/>
        </w:rPr>
      </w:pPr>
    </w:p>
    <w:p w:rsidR="00EB157F" w:rsidRPr="00EB157F" w:rsidRDefault="00EB157F">
      <w:pPr>
        <w:rPr>
          <w:ins w:id="1201" w:author="Liling" w:date="2016-04-05T16:02:00Z"/>
        </w:rPr>
      </w:pPr>
    </w:p>
    <w:p w:rsidR="0064439D" w:rsidRDefault="0064439D">
      <w:pPr>
        <w:rPr>
          <w:ins w:id="1202" w:author="Liling" w:date="2016-04-05T16:02:00Z"/>
        </w:rPr>
      </w:pPr>
    </w:p>
    <w:p w:rsidR="0064439D" w:rsidRDefault="009536C4" w:rsidP="0064439D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203" w:author="Liling" w:date="2016-04-05T16:02:00Z"/>
          <w:sz w:val="21"/>
          <w:szCs w:val="21"/>
        </w:rPr>
      </w:pPr>
      <w:bookmarkStart w:id="1204" w:name="_Toc446344469"/>
      <w:ins w:id="1205" w:author="Liling" w:date="2016-04-05T16:04:00Z">
        <w:r>
          <w:rPr>
            <w:sz w:val="21"/>
            <w:szCs w:val="21"/>
          </w:rPr>
          <w:t>1</w:t>
        </w:r>
      </w:ins>
      <w:ins w:id="1206" w:author="Liling" w:date="2016-04-05T16:03:00Z">
        <w:r w:rsidR="0064439D">
          <w:rPr>
            <w:rFonts w:hint="eastAsia"/>
            <w:sz w:val="21"/>
            <w:szCs w:val="21"/>
          </w:rPr>
          <w:t>.</w:t>
        </w:r>
      </w:ins>
      <w:ins w:id="1207" w:author="Liling" w:date="2016-04-05T16:04:00Z">
        <w:r>
          <w:rPr>
            <w:sz w:val="21"/>
            <w:szCs w:val="21"/>
          </w:rPr>
          <w:t>1</w:t>
        </w:r>
      </w:ins>
      <w:ins w:id="1208" w:author="Liling" w:date="2016-04-05T16:11:00Z">
        <w:r w:rsidR="00EB157F">
          <w:rPr>
            <w:sz w:val="21"/>
            <w:szCs w:val="21"/>
          </w:rPr>
          <w:t>1</w:t>
        </w:r>
      </w:ins>
      <w:ins w:id="1209" w:author="Liling" w:date="2016-04-05T16:03:00Z">
        <w:r w:rsidR="0064439D">
          <w:rPr>
            <w:rFonts w:hint="eastAsia"/>
            <w:sz w:val="21"/>
            <w:szCs w:val="21"/>
          </w:rPr>
          <w:t xml:space="preserve"> </w:t>
        </w:r>
      </w:ins>
      <w:ins w:id="1210" w:author="Liling" w:date="2016-04-05T16:02:00Z">
        <w:r w:rsidR="0064439D">
          <w:rPr>
            <w:rFonts w:hint="eastAsia"/>
            <w:sz w:val="21"/>
            <w:szCs w:val="21"/>
          </w:rPr>
          <w:t>预测</w:t>
        </w:r>
        <w:r w:rsidR="0064439D">
          <w:rPr>
            <w:sz w:val="21"/>
            <w:szCs w:val="21"/>
          </w:rPr>
          <w:t>和</w:t>
        </w:r>
        <w:r w:rsidR="0064439D">
          <w:rPr>
            <w:rFonts w:hint="eastAsia"/>
            <w:sz w:val="21"/>
            <w:szCs w:val="21"/>
          </w:rPr>
          <w:t>重建数据</w:t>
        </w:r>
        <w:bookmarkEnd w:id="1204"/>
      </w:ins>
    </w:p>
    <w:p w:rsidR="0064439D" w:rsidRDefault="0064439D" w:rsidP="0064439D">
      <w:pPr>
        <w:pStyle w:val="a7"/>
        <w:rPr>
          <w:ins w:id="1211" w:author="Liling" w:date="2016-04-05T16:02:00Z"/>
          <w:rFonts w:ascii="Times New Roman" w:hAnsi="Times New Roman"/>
        </w:rPr>
      </w:pPr>
    </w:p>
    <w:p w:rsidR="0064439D" w:rsidRDefault="009536C4" w:rsidP="0064439D">
      <w:pPr>
        <w:pStyle w:val="3"/>
        <w:rPr>
          <w:ins w:id="1212" w:author="Liling" w:date="2016-04-05T16:02:00Z"/>
          <w:szCs w:val="21"/>
        </w:rPr>
      </w:pPr>
      <w:bookmarkStart w:id="1213" w:name="_Toc446344470"/>
      <w:ins w:id="1214" w:author="Liling" w:date="2016-04-05T16:04:00Z">
        <w:r>
          <w:rPr>
            <w:rFonts w:hAnsi="宋体"/>
            <w:szCs w:val="21"/>
          </w:rPr>
          <w:t>1</w:t>
        </w:r>
      </w:ins>
      <w:ins w:id="1215" w:author="Liling" w:date="2016-04-05T16:03:00Z">
        <w:r w:rsidR="0064439D">
          <w:rPr>
            <w:rFonts w:hAnsi="宋体" w:hint="eastAsia"/>
            <w:szCs w:val="21"/>
          </w:rPr>
          <w:t>.</w:t>
        </w:r>
      </w:ins>
      <w:ins w:id="1216" w:author="Liling" w:date="2016-04-05T16:04:00Z">
        <w:r>
          <w:rPr>
            <w:rFonts w:hAnsi="宋体"/>
            <w:szCs w:val="21"/>
          </w:rPr>
          <w:t>1</w:t>
        </w:r>
      </w:ins>
      <w:ins w:id="1217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.1 </w:t>
        </w:r>
      </w:ins>
      <w:ins w:id="1218" w:author="Liling" w:date="2016-04-05T16:02:00Z">
        <w:r w:rsidR="0064439D">
          <w:rPr>
            <w:rFonts w:hAnsi="宋体" w:hint="eastAsia"/>
            <w:szCs w:val="21"/>
          </w:rPr>
          <w:t>预测</w:t>
        </w:r>
        <w:r w:rsidR="0064439D">
          <w:rPr>
            <w:rFonts w:hAnsi="宋体"/>
            <w:szCs w:val="21"/>
          </w:rPr>
          <w:t>数据</w:t>
        </w:r>
        <w:bookmarkEnd w:id="1213"/>
      </w:ins>
    </w:p>
    <w:p w:rsidR="0064439D" w:rsidRDefault="0064439D" w:rsidP="0064439D">
      <w:pPr>
        <w:ind w:firstLineChars="200" w:firstLine="420"/>
        <w:rPr>
          <w:ins w:id="1219" w:author="Liling" w:date="2016-04-05T16:02:00Z"/>
        </w:rPr>
      </w:pPr>
      <w:ins w:id="1220" w:author="Liling" w:date="2016-04-05T16:02:00Z">
        <w:r>
          <w:rPr>
            <w:rFonts w:hint="eastAsia"/>
          </w:rPr>
          <w:t>帧内</w:t>
        </w:r>
        <w:r>
          <w:t>和帧间预测得到的图像数据。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r>
          <w:t>img</w:t>
        </w:r>
        <w:r>
          <w:rPr>
            <w:rFonts w:hint="eastAsia"/>
          </w:rPr>
          <w:t>/</w:t>
        </w:r>
        <w:r>
          <w:t>pred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r>
          <w:t>yuv</w:t>
        </w:r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221" w:author="Liling" w:date="2016-04-05T16:02:00Z"/>
        </w:rPr>
      </w:pPr>
    </w:p>
    <w:p w:rsidR="0064439D" w:rsidRDefault="009536C4" w:rsidP="0064439D">
      <w:pPr>
        <w:pStyle w:val="3"/>
        <w:rPr>
          <w:ins w:id="1222" w:author="Liling" w:date="2016-04-05T16:02:00Z"/>
          <w:szCs w:val="21"/>
        </w:rPr>
      </w:pPr>
      <w:bookmarkStart w:id="1223" w:name="_Toc446344471"/>
      <w:ins w:id="1224" w:author="Liling" w:date="2016-04-05T16:03:00Z">
        <w:r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>.</w:t>
        </w:r>
      </w:ins>
      <w:ins w:id="1225" w:author="Liling" w:date="2016-04-05T16:04:00Z">
        <w:r>
          <w:rPr>
            <w:rFonts w:hAnsi="宋体"/>
            <w:szCs w:val="21"/>
          </w:rPr>
          <w:t>1</w:t>
        </w:r>
      </w:ins>
      <w:ins w:id="1226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.2 </w:t>
        </w:r>
      </w:ins>
      <w:ins w:id="1227" w:author="Liling" w:date="2016-04-05T16:02:00Z">
        <w:r w:rsidR="0064439D">
          <w:rPr>
            <w:rFonts w:hAnsi="宋体" w:hint="eastAsia"/>
            <w:szCs w:val="21"/>
          </w:rPr>
          <w:t>反变换反量化</w:t>
        </w:r>
        <w:r w:rsidR="0064439D">
          <w:rPr>
            <w:rFonts w:hAnsi="宋体"/>
            <w:szCs w:val="21"/>
          </w:rPr>
          <w:t>后的数据</w:t>
        </w:r>
        <w:bookmarkEnd w:id="1223"/>
      </w:ins>
    </w:p>
    <w:p w:rsidR="0064439D" w:rsidRDefault="0064439D" w:rsidP="0064439D">
      <w:pPr>
        <w:ind w:firstLineChars="200" w:firstLine="420"/>
        <w:rPr>
          <w:ins w:id="1228" w:author="Liling" w:date="2016-04-05T16:02:00Z"/>
        </w:rPr>
      </w:pPr>
      <w:ins w:id="1229" w:author="Liling" w:date="2016-04-05T16:02:00Z">
        <w:r>
          <w:rPr>
            <w:rFonts w:hint="eastAsia"/>
          </w:rPr>
          <w:t>反变换、</w:t>
        </w:r>
        <w:r>
          <w:t>反量化后得到的图像数据。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r>
          <w:t>img</w:t>
        </w:r>
        <w:r>
          <w:rPr>
            <w:rFonts w:hint="eastAsia"/>
          </w:rPr>
          <w:t>/</w:t>
        </w:r>
        <w:r>
          <w:t>tq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r>
          <w:t>yuv</w:t>
        </w:r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230" w:author="Liling" w:date="2016-04-05T16:02:00Z"/>
        </w:rPr>
      </w:pPr>
    </w:p>
    <w:p w:rsidR="0064439D" w:rsidRDefault="0064439D" w:rsidP="0064439D">
      <w:pPr>
        <w:ind w:firstLineChars="200" w:firstLine="420"/>
        <w:rPr>
          <w:ins w:id="1231" w:author="Liling" w:date="2016-04-05T16:02:00Z"/>
        </w:rPr>
      </w:pPr>
    </w:p>
    <w:p w:rsidR="0064439D" w:rsidRDefault="009536C4" w:rsidP="0064439D">
      <w:pPr>
        <w:pStyle w:val="3"/>
        <w:rPr>
          <w:ins w:id="1232" w:author="Liling" w:date="2016-04-05T16:02:00Z"/>
          <w:szCs w:val="21"/>
        </w:rPr>
      </w:pPr>
      <w:bookmarkStart w:id="1233" w:name="_Toc446344472"/>
      <w:ins w:id="1234" w:author="Liling" w:date="2016-04-05T16:03:00Z">
        <w:r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>.</w:t>
        </w:r>
      </w:ins>
      <w:ins w:id="1235" w:author="Liling" w:date="2016-04-05T16:04:00Z">
        <w:r>
          <w:rPr>
            <w:rFonts w:hAnsi="宋体"/>
            <w:szCs w:val="21"/>
          </w:rPr>
          <w:t>1</w:t>
        </w:r>
      </w:ins>
      <w:ins w:id="1236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.3 </w:t>
        </w:r>
      </w:ins>
      <w:ins w:id="1237" w:author="Liling" w:date="2016-04-05T16:02:00Z">
        <w:r w:rsidR="0064439D">
          <w:rPr>
            <w:rFonts w:hAnsi="宋体"/>
            <w:szCs w:val="21"/>
          </w:rPr>
          <w:t>Deblock filter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</w:t>
        </w:r>
        <w:r w:rsidR="0064439D">
          <w:rPr>
            <w:rFonts w:hAnsi="宋体" w:hint="eastAsia"/>
            <w:szCs w:val="21"/>
          </w:rPr>
          <w:t>数据</w:t>
        </w:r>
        <w:bookmarkEnd w:id="1233"/>
      </w:ins>
    </w:p>
    <w:p w:rsidR="0064439D" w:rsidRDefault="0064439D" w:rsidP="0064439D">
      <w:pPr>
        <w:ind w:firstLineChars="200" w:firstLine="420"/>
        <w:rPr>
          <w:ins w:id="1238" w:author="Liling" w:date="2016-04-05T16:02:00Z"/>
        </w:rPr>
      </w:pPr>
      <w:ins w:id="1239" w:author="Liling" w:date="2016-04-05T16:02:00Z">
        <w:r>
          <w:t>D</w:t>
        </w:r>
        <w:r>
          <w:rPr>
            <w:rFonts w:hint="eastAsia"/>
          </w:rPr>
          <w:t>eblock</w:t>
        </w:r>
        <w:r>
          <w:t xml:space="preserve"> filter</w:t>
        </w:r>
        <w:r>
          <w:t>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的去块滤波</w:t>
        </w:r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r>
          <w:t>img</w:t>
        </w:r>
        <w:r>
          <w:rPr>
            <w:rFonts w:hint="eastAsia"/>
          </w:rPr>
          <w:t>/</w:t>
        </w:r>
        <w:r>
          <w:t>df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r>
          <w:t>yuv</w:t>
        </w:r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240" w:author="Liling" w:date="2016-04-05T16:02:00Z"/>
        </w:rPr>
      </w:pPr>
    </w:p>
    <w:p w:rsidR="0064439D" w:rsidRDefault="009536C4" w:rsidP="0064439D">
      <w:pPr>
        <w:pStyle w:val="3"/>
        <w:rPr>
          <w:ins w:id="1241" w:author="Liling" w:date="2016-04-05T16:02:00Z"/>
          <w:szCs w:val="21"/>
        </w:rPr>
      </w:pPr>
      <w:bookmarkStart w:id="1242" w:name="_Toc446344473"/>
      <w:ins w:id="1243" w:author="Liling" w:date="2016-04-05T16:03:00Z">
        <w:r>
          <w:rPr>
            <w:rFonts w:hAnsi="宋体"/>
            <w:szCs w:val="21"/>
          </w:rPr>
          <w:lastRenderedPageBreak/>
          <w:t>1</w:t>
        </w:r>
        <w:r w:rsidR="0064439D">
          <w:rPr>
            <w:rFonts w:hAnsi="宋体"/>
            <w:szCs w:val="21"/>
          </w:rPr>
          <w:t>.</w:t>
        </w:r>
      </w:ins>
      <w:ins w:id="1244" w:author="Liling" w:date="2016-04-05T16:05:00Z">
        <w:r>
          <w:rPr>
            <w:rFonts w:hAnsi="宋体"/>
            <w:szCs w:val="21"/>
          </w:rPr>
          <w:t>1</w:t>
        </w:r>
      </w:ins>
      <w:ins w:id="1245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.4 </w:t>
        </w:r>
      </w:ins>
      <w:ins w:id="1246" w:author="Liling" w:date="2016-04-05T16:02:00Z">
        <w:r w:rsidR="0064439D">
          <w:rPr>
            <w:rFonts w:hAnsi="宋体"/>
            <w:szCs w:val="21"/>
          </w:rPr>
          <w:t>SAO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的数据</w:t>
        </w:r>
        <w:bookmarkEnd w:id="1242"/>
      </w:ins>
    </w:p>
    <w:p w:rsidR="0064439D" w:rsidRDefault="0064439D" w:rsidP="0064439D">
      <w:pPr>
        <w:ind w:firstLineChars="200" w:firstLine="420"/>
        <w:rPr>
          <w:ins w:id="1247" w:author="Liling" w:date="2016-04-05T16:02:00Z"/>
        </w:rPr>
      </w:pPr>
      <w:ins w:id="1248" w:author="Liling" w:date="2016-04-05T16:02:00Z">
        <w:r>
          <w:t>SAO</w:t>
        </w:r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的去块滤波</w:t>
        </w:r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r>
          <w:t>img</w:t>
        </w:r>
        <w:r>
          <w:rPr>
            <w:rFonts w:hint="eastAsia"/>
          </w:rPr>
          <w:t>/</w:t>
        </w:r>
        <w:r>
          <w:t>sao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r>
          <w:t>yuv</w:t>
        </w:r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/>
    <w:p w:rsidR="00375D1D" w:rsidRDefault="00375D1D" w:rsidP="00375D1D">
      <w:pPr>
        <w:pStyle w:val="3"/>
        <w:rPr>
          <w:ins w:id="1249" w:author="Liling" w:date="2016-04-05T16:02:00Z"/>
          <w:szCs w:val="21"/>
        </w:rPr>
      </w:pPr>
      <w:ins w:id="1250" w:author="Liling" w:date="2016-04-05T16:03:00Z">
        <w:r>
          <w:rPr>
            <w:rFonts w:hAnsi="宋体"/>
            <w:szCs w:val="21"/>
          </w:rPr>
          <w:t>1.</w:t>
        </w:r>
      </w:ins>
      <w:ins w:id="1251" w:author="Liling" w:date="2016-04-05T16:05:00Z">
        <w:r>
          <w:rPr>
            <w:rFonts w:hAnsi="宋体"/>
            <w:szCs w:val="21"/>
          </w:rPr>
          <w:t>1</w:t>
        </w:r>
      </w:ins>
      <w:ins w:id="1252" w:author="Liling" w:date="2016-04-05T16:03:00Z">
        <w:r>
          <w:rPr>
            <w:rFonts w:hAnsi="宋体"/>
            <w:szCs w:val="21"/>
          </w:rPr>
          <w:t xml:space="preserve">1.4 </w:t>
        </w:r>
      </w:ins>
      <w:ins w:id="1253" w:author="Liling" w:date="2016-04-05T16:16:00Z">
        <w:r>
          <w:rPr>
            <w:rFonts w:hAnsi="宋体" w:hint="eastAsia"/>
            <w:szCs w:val="21"/>
          </w:rPr>
          <w:t>ALF</w:t>
        </w:r>
      </w:ins>
      <w:ins w:id="1254" w:author="Liling" w:date="2016-04-05T16:02:00Z">
        <w:r>
          <w:rPr>
            <w:rFonts w:hAnsi="宋体" w:hint="eastAsia"/>
            <w:szCs w:val="21"/>
          </w:rPr>
          <w:t>后</w:t>
        </w:r>
        <w:r>
          <w:rPr>
            <w:rFonts w:hAnsi="宋体"/>
            <w:szCs w:val="21"/>
          </w:rPr>
          <w:t>的数据</w:t>
        </w:r>
        <w:r>
          <w:rPr>
            <w:rFonts w:hAnsi="宋体" w:hint="eastAsia"/>
            <w:szCs w:val="21"/>
          </w:rPr>
          <w:t>/</w:t>
        </w:r>
        <w:r>
          <w:rPr>
            <w:rFonts w:hAnsi="宋体" w:hint="eastAsia"/>
            <w:szCs w:val="21"/>
          </w:rPr>
          <w:t>最终</w:t>
        </w:r>
        <w:r>
          <w:rPr>
            <w:rFonts w:hAnsi="宋体"/>
            <w:szCs w:val="21"/>
          </w:rPr>
          <w:t>的重建数据</w:t>
        </w:r>
      </w:ins>
    </w:p>
    <w:p w:rsidR="00375D1D" w:rsidRDefault="00375D1D" w:rsidP="00375D1D">
      <w:pPr>
        <w:ind w:firstLineChars="200" w:firstLine="420"/>
        <w:rPr>
          <w:ins w:id="1255" w:author="Liling" w:date="2016-04-05T16:02:00Z"/>
        </w:rPr>
      </w:pPr>
      <w:ins w:id="1256" w:author="Liling" w:date="2016-04-05T16:16:00Z">
        <w:r>
          <w:t>ALF</w:t>
        </w:r>
      </w:ins>
      <w:ins w:id="1257" w:author="Liling" w:date="2016-04-05T16:02:00Z"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的去块滤波</w:t>
        </w:r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r>
          <w:t>img</w:t>
        </w:r>
        <w:r>
          <w:rPr>
            <w:rFonts w:hint="eastAsia"/>
          </w:rPr>
          <w:t>/</w:t>
        </w:r>
      </w:ins>
      <w:ins w:id="1258" w:author="Liling" w:date="2016-04-05T16:17:00Z">
        <w:r>
          <w:t>alf</w:t>
        </w:r>
      </w:ins>
      <w:bookmarkStart w:id="1259" w:name="_GoBack"/>
      <w:bookmarkEnd w:id="1259"/>
      <w:ins w:id="1260" w:author="Liling" w:date="2016-04-05T16:02:00Z"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r>
          <w:t>yuv</w:t>
        </w:r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375D1D" w:rsidRPr="00375D1D" w:rsidRDefault="00375D1D"/>
    <w:p w:rsidR="00375D1D" w:rsidRPr="0064439D" w:rsidRDefault="00375D1D">
      <w:pPr>
        <w:rPr>
          <w:ins w:id="1261" w:author="Liling" w:date="2016-04-05T16:02:00Z"/>
          <w:rFonts w:hint="eastAsia"/>
        </w:rPr>
      </w:pPr>
    </w:p>
    <w:p w:rsidR="0064439D" w:rsidRDefault="0064439D"/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相关定义</w:t>
      </w:r>
    </w:p>
    <w:p w:rsidR="00F9140A" w:rsidRDefault="00CC2025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、参考文献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AVS2-P2(</w:t>
      </w:r>
      <w:r>
        <w:rPr>
          <w:rFonts w:cstheme="minorHAnsi"/>
        </w:rPr>
        <w:t>征求意见稿</w:t>
      </w:r>
      <w:r>
        <w:rPr>
          <w:rFonts w:cstheme="minorHAnsi"/>
        </w:rPr>
        <w:t>)-20160107.pdf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</w:t>
      </w:r>
      <w:r>
        <w:rPr>
          <w:rFonts w:cstheme="minorHAnsi"/>
        </w:rPr>
        <w:t>熵解码报告</w:t>
      </w:r>
      <w:r>
        <w:rPr>
          <w:rFonts w:cstheme="minorHAnsi"/>
        </w:rPr>
        <w:t>-</w:t>
      </w:r>
      <w:r>
        <w:rPr>
          <w:rFonts w:cstheme="minorHAnsi"/>
        </w:rPr>
        <w:t>陈明书</w:t>
      </w:r>
    </w:p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sectPr w:rsidR="00F9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15" w:rsidRDefault="006C0915" w:rsidP="00695EA9">
      <w:r>
        <w:separator/>
      </w:r>
    </w:p>
  </w:endnote>
  <w:endnote w:type="continuationSeparator" w:id="0">
    <w:p w:rsidR="006C0915" w:rsidRDefault="006C0915" w:rsidP="0069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15" w:rsidRDefault="006C0915" w:rsidP="00695EA9">
      <w:r>
        <w:separator/>
      </w:r>
    </w:p>
  </w:footnote>
  <w:footnote w:type="continuationSeparator" w:id="0">
    <w:p w:rsidR="006C0915" w:rsidRDefault="006C0915" w:rsidP="0069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E712E"/>
    <w:multiLevelType w:val="multilevel"/>
    <w:tmpl w:val="3BDE712E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A30"/>
    <w:multiLevelType w:val="multilevel"/>
    <w:tmpl w:val="64764A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ling">
    <w15:presenceInfo w15:providerId="None" w15:userId="Li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0212"/>
    <w:rsid w:val="0000166C"/>
    <w:rsid w:val="0001052E"/>
    <w:rsid w:val="000108D3"/>
    <w:rsid w:val="00013232"/>
    <w:rsid w:val="00023289"/>
    <w:rsid w:val="00030408"/>
    <w:rsid w:val="00032BFB"/>
    <w:rsid w:val="00040439"/>
    <w:rsid w:val="00041307"/>
    <w:rsid w:val="000440FC"/>
    <w:rsid w:val="00045A93"/>
    <w:rsid w:val="00050C12"/>
    <w:rsid w:val="00051C5D"/>
    <w:rsid w:val="00063185"/>
    <w:rsid w:val="00066A38"/>
    <w:rsid w:val="00074854"/>
    <w:rsid w:val="0007663A"/>
    <w:rsid w:val="000771F7"/>
    <w:rsid w:val="000833F4"/>
    <w:rsid w:val="00086BCF"/>
    <w:rsid w:val="000879B0"/>
    <w:rsid w:val="00096022"/>
    <w:rsid w:val="000A1875"/>
    <w:rsid w:val="000A3153"/>
    <w:rsid w:val="000B49AD"/>
    <w:rsid w:val="000B5381"/>
    <w:rsid w:val="000D2501"/>
    <w:rsid w:val="000D595B"/>
    <w:rsid w:val="000D7084"/>
    <w:rsid w:val="000D73BB"/>
    <w:rsid w:val="000F3AAB"/>
    <w:rsid w:val="001000BF"/>
    <w:rsid w:val="00112267"/>
    <w:rsid w:val="001146D3"/>
    <w:rsid w:val="001170D9"/>
    <w:rsid w:val="00117D68"/>
    <w:rsid w:val="00127806"/>
    <w:rsid w:val="00127CA6"/>
    <w:rsid w:val="001334EE"/>
    <w:rsid w:val="001360BA"/>
    <w:rsid w:val="001372EE"/>
    <w:rsid w:val="0014205D"/>
    <w:rsid w:val="00143D3A"/>
    <w:rsid w:val="0015231D"/>
    <w:rsid w:val="00157CD7"/>
    <w:rsid w:val="001602DC"/>
    <w:rsid w:val="00160E7C"/>
    <w:rsid w:val="00161A86"/>
    <w:rsid w:val="00165E4F"/>
    <w:rsid w:val="00166623"/>
    <w:rsid w:val="00176F4D"/>
    <w:rsid w:val="00177A5F"/>
    <w:rsid w:val="001807C3"/>
    <w:rsid w:val="00182AD5"/>
    <w:rsid w:val="00183098"/>
    <w:rsid w:val="00184B73"/>
    <w:rsid w:val="00193E70"/>
    <w:rsid w:val="00195543"/>
    <w:rsid w:val="00196AE7"/>
    <w:rsid w:val="001A1DD3"/>
    <w:rsid w:val="001A54CA"/>
    <w:rsid w:val="001B1AC3"/>
    <w:rsid w:val="001B1CCA"/>
    <w:rsid w:val="001B26E6"/>
    <w:rsid w:val="001B5AE9"/>
    <w:rsid w:val="001C2930"/>
    <w:rsid w:val="001C2FE6"/>
    <w:rsid w:val="001C477B"/>
    <w:rsid w:val="001C56AA"/>
    <w:rsid w:val="001D18BF"/>
    <w:rsid w:val="001D3978"/>
    <w:rsid w:val="001E1B61"/>
    <w:rsid w:val="001E2029"/>
    <w:rsid w:val="001E3864"/>
    <w:rsid w:val="001E4911"/>
    <w:rsid w:val="001E5696"/>
    <w:rsid w:val="001F1518"/>
    <w:rsid w:val="001F3B99"/>
    <w:rsid w:val="001F4133"/>
    <w:rsid w:val="002001AD"/>
    <w:rsid w:val="002018A3"/>
    <w:rsid w:val="00203B8B"/>
    <w:rsid w:val="002202E4"/>
    <w:rsid w:val="00221FFD"/>
    <w:rsid w:val="00225CFE"/>
    <w:rsid w:val="002327B6"/>
    <w:rsid w:val="002379C6"/>
    <w:rsid w:val="002428E1"/>
    <w:rsid w:val="00242AA4"/>
    <w:rsid w:val="00255DA6"/>
    <w:rsid w:val="002618A1"/>
    <w:rsid w:val="0026318E"/>
    <w:rsid w:val="0026795A"/>
    <w:rsid w:val="00283F5B"/>
    <w:rsid w:val="00285E46"/>
    <w:rsid w:val="00293D2D"/>
    <w:rsid w:val="002A46DC"/>
    <w:rsid w:val="002A54F3"/>
    <w:rsid w:val="002A75FE"/>
    <w:rsid w:val="002A7C44"/>
    <w:rsid w:val="002B21E8"/>
    <w:rsid w:val="002B2618"/>
    <w:rsid w:val="002B2BD5"/>
    <w:rsid w:val="002B6B77"/>
    <w:rsid w:val="002D011D"/>
    <w:rsid w:val="002D3C41"/>
    <w:rsid w:val="002E14AA"/>
    <w:rsid w:val="002E575C"/>
    <w:rsid w:val="002E623F"/>
    <w:rsid w:val="002F5427"/>
    <w:rsid w:val="00300188"/>
    <w:rsid w:val="00304F1B"/>
    <w:rsid w:val="00314042"/>
    <w:rsid w:val="00321F7A"/>
    <w:rsid w:val="0032665F"/>
    <w:rsid w:val="00327789"/>
    <w:rsid w:val="0033067C"/>
    <w:rsid w:val="00332819"/>
    <w:rsid w:val="00340A61"/>
    <w:rsid w:val="0034384A"/>
    <w:rsid w:val="00345E06"/>
    <w:rsid w:val="00361115"/>
    <w:rsid w:val="00365A08"/>
    <w:rsid w:val="00370AA5"/>
    <w:rsid w:val="00375D1D"/>
    <w:rsid w:val="003764FB"/>
    <w:rsid w:val="00377492"/>
    <w:rsid w:val="00380126"/>
    <w:rsid w:val="00384DBF"/>
    <w:rsid w:val="003856B8"/>
    <w:rsid w:val="00387AF3"/>
    <w:rsid w:val="0039001A"/>
    <w:rsid w:val="0039017D"/>
    <w:rsid w:val="00391CF4"/>
    <w:rsid w:val="00395408"/>
    <w:rsid w:val="003956C8"/>
    <w:rsid w:val="003B6853"/>
    <w:rsid w:val="003C0D00"/>
    <w:rsid w:val="003C2CA0"/>
    <w:rsid w:val="003D5239"/>
    <w:rsid w:val="003F085E"/>
    <w:rsid w:val="00400384"/>
    <w:rsid w:val="00401576"/>
    <w:rsid w:val="00403BDB"/>
    <w:rsid w:val="00414CD0"/>
    <w:rsid w:val="004165E6"/>
    <w:rsid w:val="00432682"/>
    <w:rsid w:val="00434737"/>
    <w:rsid w:val="004350E1"/>
    <w:rsid w:val="00444CDA"/>
    <w:rsid w:val="00450D90"/>
    <w:rsid w:val="00455B89"/>
    <w:rsid w:val="0045767D"/>
    <w:rsid w:val="00467D93"/>
    <w:rsid w:val="00473EE1"/>
    <w:rsid w:val="0048121B"/>
    <w:rsid w:val="00482E12"/>
    <w:rsid w:val="0048517E"/>
    <w:rsid w:val="00490B22"/>
    <w:rsid w:val="00492063"/>
    <w:rsid w:val="004925F9"/>
    <w:rsid w:val="00495524"/>
    <w:rsid w:val="00496827"/>
    <w:rsid w:val="004A35DD"/>
    <w:rsid w:val="004A6A8A"/>
    <w:rsid w:val="004C0212"/>
    <w:rsid w:val="004D0D9E"/>
    <w:rsid w:val="004D562D"/>
    <w:rsid w:val="004D7434"/>
    <w:rsid w:val="004E1261"/>
    <w:rsid w:val="004E15CE"/>
    <w:rsid w:val="004E263F"/>
    <w:rsid w:val="004E4756"/>
    <w:rsid w:val="004E54CD"/>
    <w:rsid w:val="004E5E6E"/>
    <w:rsid w:val="004F3D5F"/>
    <w:rsid w:val="004F5BD3"/>
    <w:rsid w:val="004F6FA1"/>
    <w:rsid w:val="0050479C"/>
    <w:rsid w:val="0050495E"/>
    <w:rsid w:val="00506BD1"/>
    <w:rsid w:val="0051112D"/>
    <w:rsid w:val="00516443"/>
    <w:rsid w:val="0052120C"/>
    <w:rsid w:val="005265E8"/>
    <w:rsid w:val="005271DD"/>
    <w:rsid w:val="00530CFE"/>
    <w:rsid w:val="005318B9"/>
    <w:rsid w:val="005343D7"/>
    <w:rsid w:val="00535DF3"/>
    <w:rsid w:val="00536E3A"/>
    <w:rsid w:val="00540A7D"/>
    <w:rsid w:val="00544794"/>
    <w:rsid w:val="005451B5"/>
    <w:rsid w:val="005453DC"/>
    <w:rsid w:val="0055448B"/>
    <w:rsid w:val="00554840"/>
    <w:rsid w:val="00555989"/>
    <w:rsid w:val="00583A46"/>
    <w:rsid w:val="00586B81"/>
    <w:rsid w:val="00590208"/>
    <w:rsid w:val="005A0B31"/>
    <w:rsid w:val="005A5702"/>
    <w:rsid w:val="005B2929"/>
    <w:rsid w:val="005B3C23"/>
    <w:rsid w:val="005B48E8"/>
    <w:rsid w:val="005B4CA7"/>
    <w:rsid w:val="005C4FE7"/>
    <w:rsid w:val="005D048C"/>
    <w:rsid w:val="005D255B"/>
    <w:rsid w:val="005D6CA4"/>
    <w:rsid w:val="005E09FB"/>
    <w:rsid w:val="005E24E0"/>
    <w:rsid w:val="005E2B2D"/>
    <w:rsid w:val="005E313A"/>
    <w:rsid w:val="005E4C4B"/>
    <w:rsid w:val="005F077C"/>
    <w:rsid w:val="005F379F"/>
    <w:rsid w:val="00606549"/>
    <w:rsid w:val="00614712"/>
    <w:rsid w:val="00630226"/>
    <w:rsid w:val="00643179"/>
    <w:rsid w:val="0064439D"/>
    <w:rsid w:val="0064594B"/>
    <w:rsid w:val="00647393"/>
    <w:rsid w:val="006572F7"/>
    <w:rsid w:val="00660FEE"/>
    <w:rsid w:val="00661BAC"/>
    <w:rsid w:val="006628D1"/>
    <w:rsid w:val="00666898"/>
    <w:rsid w:val="00680511"/>
    <w:rsid w:val="00681760"/>
    <w:rsid w:val="00683CCD"/>
    <w:rsid w:val="00684DA1"/>
    <w:rsid w:val="006855CF"/>
    <w:rsid w:val="00687E3A"/>
    <w:rsid w:val="00690519"/>
    <w:rsid w:val="00695B34"/>
    <w:rsid w:val="00695EA9"/>
    <w:rsid w:val="00697DA8"/>
    <w:rsid w:val="006A612D"/>
    <w:rsid w:val="006B381A"/>
    <w:rsid w:val="006C0915"/>
    <w:rsid w:val="006C1162"/>
    <w:rsid w:val="006D6C26"/>
    <w:rsid w:val="006E3D7A"/>
    <w:rsid w:val="006F5BDC"/>
    <w:rsid w:val="0070602E"/>
    <w:rsid w:val="0070636C"/>
    <w:rsid w:val="007137D4"/>
    <w:rsid w:val="007275A4"/>
    <w:rsid w:val="007311EE"/>
    <w:rsid w:val="00732C93"/>
    <w:rsid w:val="007360FD"/>
    <w:rsid w:val="00737736"/>
    <w:rsid w:val="00737DBD"/>
    <w:rsid w:val="007463E9"/>
    <w:rsid w:val="007463FF"/>
    <w:rsid w:val="0075005F"/>
    <w:rsid w:val="00750820"/>
    <w:rsid w:val="00757206"/>
    <w:rsid w:val="007607E9"/>
    <w:rsid w:val="007634B8"/>
    <w:rsid w:val="00764AC4"/>
    <w:rsid w:val="00774F37"/>
    <w:rsid w:val="0078437F"/>
    <w:rsid w:val="00794153"/>
    <w:rsid w:val="00796AF5"/>
    <w:rsid w:val="007B3640"/>
    <w:rsid w:val="007C4809"/>
    <w:rsid w:val="007D089A"/>
    <w:rsid w:val="007E49F9"/>
    <w:rsid w:val="007F6BDE"/>
    <w:rsid w:val="00805A39"/>
    <w:rsid w:val="008079FB"/>
    <w:rsid w:val="00811A98"/>
    <w:rsid w:val="008121F1"/>
    <w:rsid w:val="00812C9D"/>
    <w:rsid w:val="00826BE4"/>
    <w:rsid w:val="00831BE1"/>
    <w:rsid w:val="00833FAA"/>
    <w:rsid w:val="00840F74"/>
    <w:rsid w:val="00862069"/>
    <w:rsid w:val="00866643"/>
    <w:rsid w:val="00866C01"/>
    <w:rsid w:val="00866FB1"/>
    <w:rsid w:val="00875B3E"/>
    <w:rsid w:val="00881530"/>
    <w:rsid w:val="0088314F"/>
    <w:rsid w:val="00886818"/>
    <w:rsid w:val="008A2086"/>
    <w:rsid w:val="008A5D12"/>
    <w:rsid w:val="008B0E00"/>
    <w:rsid w:val="008B0EF8"/>
    <w:rsid w:val="008B35C7"/>
    <w:rsid w:val="008B4E63"/>
    <w:rsid w:val="008D0B6E"/>
    <w:rsid w:val="008D65A0"/>
    <w:rsid w:val="008D701D"/>
    <w:rsid w:val="008E1DE3"/>
    <w:rsid w:val="008E2E6C"/>
    <w:rsid w:val="008E7653"/>
    <w:rsid w:val="008F050A"/>
    <w:rsid w:val="008F1CF2"/>
    <w:rsid w:val="008F21D5"/>
    <w:rsid w:val="008F4ACB"/>
    <w:rsid w:val="0091358C"/>
    <w:rsid w:val="0091560A"/>
    <w:rsid w:val="009172FE"/>
    <w:rsid w:val="00932834"/>
    <w:rsid w:val="00933253"/>
    <w:rsid w:val="00935CE7"/>
    <w:rsid w:val="00937E5D"/>
    <w:rsid w:val="00942F8E"/>
    <w:rsid w:val="009536C4"/>
    <w:rsid w:val="00953954"/>
    <w:rsid w:val="00955C26"/>
    <w:rsid w:val="00962DB1"/>
    <w:rsid w:val="0096370F"/>
    <w:rsid w:val="00964F0D"/>
    <w:rsid w:val="00994530"/>
    <w:rsid w:val="009A4D22"/>
    <w:rsid w:val="009C07E5"/>
    <w:rsid w:val="009C3BE6"/>
    <w:rsid w:val="009C4B4C"/>
    <w:rsid w:val="009C4E19"/>
    <w:rsid w:val="009C66B8"/>
    <w:rsid w:val="009D7892"/>
    <w:rsid w:val="009E2ADE"/>
    <w:rsid w:val="009E5F3C"/>
    <w:rsid w:val="009F60C6"/>
    <w:rsid w:val="00A02D81"/>
    <w:rsid w:val="00A0388C"/>
    <w:rsid w:val="00A12B17"/>
    <w:rsid w:val="00A130AF"/>
    <w:rsid w:val="00A132C9"/>
    <w:rsid w:val="00A13E4D"/>
    <w:rsid w:val="00A164E4"/>
    <w:rsid w:val="00A27200"/>
    <w:rsid w:val="00A27FF5"/>
    <w:rsid w:val="00A33640"/>
    <w:rsid w:val="00A343B2"/>
    <w:rsid w:val="00A37808"/>
    <w:rsid w:val="00A37ECA"/>
    <w:rsid w:val="00A41652"/>
    <w:rsid w:val="00A43BBF"/>
    <w:rsid w:val="00A572E3"/>
    <w:rsid w:val="00A57416"/>
    <w:rsid w:val="00A62FF1"/>
    <w:rsid w:val="00A6600D"/>
    <w:rsid w:val="00A7034D"/>
    <w:rsid w:val="00A72490"/>
    <w:rsid w:val="00A73C8F"/>
    <w:rsid w:val="00A7404B"/>
    <w:rsid w:val="00A92BC3"/>
    <w:rsid w:val="00AA1315"/>
    <w:rsid w:val="00AA429E"/>
    <w:rsid w:val="00AA68AB"/>
    <w:rsid w:val="00AC4340"/>
    <w:rsid w:val="00AD4196"/>
    <w:rsid w:val="00AD4EE5"/>
    <w:rsid w:val="00AD56C6"/>
    <w:rsid w:val="00AE1B6B"/>
    <w:rsid w:val="00AF1FD4"/>
    <w:rsid w:val="00B04F7E"/>
    <w:rsid w:val="00B079D5"/>
    <w:rsid w:val="00B271B4"/>
    <w:rsid w:val="00B3025E"/>
    <w:rsid w:val="00B30358"/>
    <w:rsid w:val="00B36371"/>
    <w:rsid w:val="00B4093F"/>
    <w:rsid w:val="00B42CE8"/>
    <w:rsid w:val="00B467D4"/>
    <w:rsid w:val="00B74CA0"/>
    <w:rsid w:val="00B75D8F"/>
    <w:rsid w:val="00B92B30"/>
    <w:rsid w:val="00B94D8A"/>
    <w:rsid w:val="00BA09B9"/>
    <w:rsid w:val="00BA12D0"/>
    <w:rsid w:val="00BA2C0C"/>
    <w:rsid w:val="00BA30EB"/>
    <w:rsid w:val="00BC0FCB"/>
    <w:rsid w:val="00BC249F"/>
    <w:rsid w:val="00BC721A"/>
    <w:rsid w:val="00BC7A68"/>
    <w:rsid w:val="00BE468A"/>
    <w:rsid w:val="00BE7A3C"/>
    <w:rsid w:val="00BF2672"/>
    <w:rsid w:val="00C01D6B"/>
    <w:rsid w:val="00C0466A"/>
    <w:rsid w:val="00C2119B"/>
    <w:rsid w:val="00C3079F"/>
    <w:rsid w:val="00C314F5"/>
    <w:rsid w:val="00C3186A"/>
    <w:rsid w:val="00C331B6"/>
    <w:rsid w:val="00C45768"/>
    <w:rsid w:val="00C46374"/>
    <w:rsid w:val="00C5487E"/>
    <w:rsid w:val="00C5605A"/>
    <w:rsid w:val="00C60726"/>
    <w:rsid w:val="00C7496D"/>
    <w:rsid w:val="00C77974"/>
    <w:rsid w:val="00C84EFB"/>
    <w:rsid w:val="00C86160"/>
    <w:rsid w:val="00C86A00"/>
    <w:rsid w:val="00C92897"/>
    <w:rsid w:val="00C92E70"/>
    <w:rsid w:val="00C94CBC"/>
    <w:rsid w:val="00C96FF0"/>
    <w:rsid w:val="00CA4442"/>
    <w:rsid w:val="00CA4E11"/>
    <w:rsid w:val="00CB038D"/>
    <w:rsid w:val="00CB171F"/>
    <w:rsid w:val="00CB4E65"/>
    <w:rsid w:val="00CC2025"/>
    <w:rsid w:val="00CC250F"/>
    <w:rsid w:val="00CC485E"/>
    <w:rsid w:val="00CD12DC"/>
    <w:rsid w:val="00CD45CA"/>
    <w:rsid w:val="00CD68E3"/>
    <w:rsid w:val="00CF39E4"/>
    <w:rsid w:val="00CF5322"/>
    <w:rsid w:val="00D007E4"/>
    <w:rsid w:val="00D02C84"/>
    <w:rsid w:val="00D0504A"/>
    <w:rsid w:val="00D10006"/>
    <w:rsid w:val="00D16C4D"/>
    <w:rsid w:val="00D24A54"/>
    <w:rsid w:val="00D26715"/>
    <w:rsid w:val="00D35E2C"/>
    <w:rsid w:val="00D3689F"/>
    <w:rsid w:val="00D42424"/>
    <w:rsid w:val="00D46910"/>
    <w:rsid w:val="00D525BA"/>
    <w:rsid w:val="00D7465F"/>
    <w:rsid w:val="00D749E1"/>
    <w:rsid w:val="00D858BE"/>
    <w:rsid w:val="00DB10E2"/>
    <w:rsid w:val="00DB242C"/>
    <w:rsid w:val="00DC177F"/>
    <w:rsid w:val="00DD1899"/>
    <w:rsid w:val="00DD3C6E"/>
    <w:rsid w:val="00DE0821"/>
    <w:rsid w:val="00DE5CDC"/>
    <w:rsid w:val="00DF0306"/>
    <w:rsid w:val="00DF4BCC"/>
    <w:rsid w:val="00E067AE"/>
    <w:rsid w:val="00E06B9C"/>
    <w:rsid w:val="00E100C3"/>
    <w:rsid w:val="00E1228B"/>
    <w:rsid w:val="00E12CE9"/>
    <w:rsid w:val="00E23B41"/>
    <w:rsid w:val="00E23D6E"/>
    <w:rsid w:val="00E41B07"/>
    <w:rsid w:val="00E470E5"/>
    <w:rsid w:val="00E5128E"/>
    <w:rsid w:val="00E520F5"/>
    <w:rsid w:val="00E552AC"/>
    <w:rsid w:val="00E57274"/>
    <w:rsid w:val="00E60F58"/>
    <w:rsid w:val="00E6570C"/>
    <w:rsid w:val="00E7371E"/>
    <w:rsid w:val="00E74EA9"/>
    <w:rsid w:val="00E800A5"/>
    <w:rsid w:val="00E922F1"/>
    <w:rsid w:val="00E95C25"/>
    <w:rsid w:val="00EA0E21"/>
    <w:rsid w:val="00EB157F"/>
    <w:rsid w:val="00EB2999"/>
    <w:rsid w:val="00EB5C7D"/>
    <w:rsid w:val="00EC5F3A"/>
    <w:rsid w:val="00ED6E2A"/>
    <w:rsid w:val="00EE11F1"/>
    <w:rsid w:val="00EE40B2"/>
    <w:rsid w:val="00F0583A"/>
    <w:rsid w:val="00F12056"/>
    <w:rsid w:val="00F24C63"/>
    <w:rsid w:val="00F3169C"/>
    <w:rsid w:val="00F36053"/>
    <w:rsid w:val="00F401C2"/>
    <w:rsid w:val="00F46C17"/>
    <w:rsid w:val="00F4726D"/>
    <w:rsid w:val="00F47C85"/>
    <w:rsid w:val="00F55556"/>
    <w:rsid w:val="00F5785F"/>
    <w:rsid w:val="00F60DF4"/>
    <w:rsid w:val="00F8042B"/>
    <w:rsid w:val="00F80D3F"/>
    <w:rsid w:val="00F8394E"/>
    <w:rsid w:val="00F9140A"/>
    <w:rsid w:val="00F91CB7"/>
    <w:rsid w:val="00FA2258"/>
    <w:rsid w:val="00FB4BFC"/>
    <w:rsid w:val="00FB7502"/>
    <w:rsid w:val="00FE4D9D"/>
    <w:rsid w:val="00FE5D42"/>
    <w:rsid w:val="00FF049E"/>
    <w:rsid w:val="00FF06FC"/>
    <w:rsid w:val="00FF13BD"/>
    <w:rsid w:val="00FF13C7"/>
    <w:rsid w:val="03EF7383"/>
    <w:rsid w:val="08B01ED0"/>
    <w:rsid w:val="20F2001C"/>
    <w:rsid w:val="23983773"/>
    <w:rsid w:val="38710629"/>
    <w:rsid w:val="3AAD2C08"/>
    <w:rsid w:val="424853CC"/>
    <w:rsid w:val="42DB41BE"/>
    <w:rsid w:val="4BC1068D"/>
    <w:rsid w:val="57EF52F0"/>
    <w:rsid w:val="5BBB710D"/>
    <w:rsid w:val="5EC54EE6"/>
    <w:rsid w:val="5F2125E2"/>
    <w:rsid w:val="612E7FB5"/>
    <w:rsid w:val="7A8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84A675C-D111-4956-A9B4-7ACCC629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1E1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0D7C8A-A664-4305-A09B-5EB99E42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15</Pages>
  <Words>1635</Words>
  <Characters>9321</Characters>
  <Application>Microsoft Office Word</Application>
  <DocSecurity>0</DocSecurity>
  <Lines>77</Lines>
  <Paragraphs>21</Paragraphs>
  <ScaleCrop>false</ScaleCrop>
  <Company>CAS</Company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Chinho</dc:creator>
  <cp:lastModifiedBy>Liling</cp:lastModifiedBy>
  <cp:revision>538</cp:revision>
  <dcterms:created xsi:type="dcterms:W3CDTF">2016-01-20T11:17:00Z</dcterms:created>
  <dcterms:modified xsi:type="dcterms:W3CDTF">2016-04-05T08:17:00Z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