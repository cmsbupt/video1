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6B22" w:rsidRDefault="00F46B22">
      <w:pPr>
        <w:widowControl/>
        <w:jc w:val="center"/>
        <w:rPr>
          <w:rFonts w:cstheme="minorHAnsi"/>
          <w:sz w:val="44"/>
          <w:szCs w:val="44"/>
        </w:rPr>
      </w:pPr>
    </w:p>
    <w:p w:rsidR="00F46B22" w:rsidRDefault="00F46B22">
      <w:pPr>
        <w:widowControl/>
        <w:jc w:val="center"/>
        <w:rPr>
          <w:rFonts w:cstheme="minorHAnsi"/>
          <w:sz w:val="44"/>
          <w:szCs w:val="44"/>
        </w:rPr>
      </w:pPr>
    </w:p>
    <w:p w:rsidR="00F46B22" w:rsidRDefault="00F46B22">
      <w:pPr>
        <w:widowControl/>
        <w:jc w:val="center"/>
        <w:rPr>
          <w:rFonts w:cstheme="minorHAnsi"/>
          <w:sz w:val="44"/>
          <w:szCs w:val="44"/>
        </w:rPr>
      </w:pPr>
    </w:p>
    <w:p w:rsidR="00F46B22" w:rsidRDefault="00F46B22">
      <w:pPr>
        <w:widowControl/>
        <w:jc w:val="center"/>
        <w:rPr>
          <w:rFonts w:cstheme="minorHAnsi"/>
          <w:sz w:val="44"/>
          <w:szCs w:val="44"/>
        </w:rPr>
      </w:pPr>
    </w:p>
    <w:p w:rsidR="00F46B22" w:rsidRDefault="00F46B22">
      <w:pPr>
        <w:widowControl/>
        <w:jc w:val="center"/>
        <w:rPr>
          <w:rFonts w:cstheme="minorHAnsi"/>
          <w:sz w:val="44"/>
          <w:szCs w:val="44"/>
        </w:rPr>
      </w:pPr>
    </w:p>
    <w:p w:rsidR="00F46B22" w:rsidRDefault="003478F4">
      <w:pPr>
        <w:widowControl/>
        <w:jc w:val="center"/>
        <w:rPr>
          <w:rFonts w:cstheme="minorHAnsi"/>
          <w:sz w:val="44"/>
          <w:szCs w:val="44"/>
        </w:rPr>
      </w:pPr>
      <w:r>
        <w:rPr>
          <w:rFonts w:cs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46.05pt;width:406.6pt;height:184.25pt;z-index:251659264;mso-wrap-distance-left:9pt;mso-wrap-distance-top:3.6pt;mso-wrap-distance-right:9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AgM17w2AgAASAQAAA4AAAAAAAAAAAAAAAAA&#10;LgIAAGRycy9lMm9Eb2MueG1sUEsBAi0AFAAGAAgAAAAhAEhbJ3LbAAAABwEAAA8AAAAAAAAAAAAA&#10;AAAAkAQAAGRycy9kb3ducmV2LnhtbFBLBQYAAAAABAAEAPMAAACYBQAAAAA=&#10;">
            <v:textbox>
              <w:txbxContent>
                <w:p w:rsidR="00F46B22" w:rsidRDefault="00F46B22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</w:p>
                <w:p w:rsidR="00F46B22" w:rsidRDefault="00DB6B30">
                  <w:pPr>
                    <w:widowControl/>
                    <w:jc w:val="center"/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48"/>
                      <w:szCs w:val="48"/>
                    </w:rPr>
                    <w:t>AVS2</w:t>
                  </w:r>
                  <w:r>
                    <w:rPr>
                      <w:rFonts w:asciiTheme="majorEastAsia" w:eastAsiaTheme="majorEastAsia" w:hAnsiTheme="majorEastAsia" w:cs="Times New Roman"/>
                      <w:b/>
                      <w:sz w:val="48"/>
                      <w:szCs w:val="48"/>
                    </w:rPr>
                    <w:t>数据提取格式</w:t>
                  </w:r>
                  <w:r>
                    <w:rPr>
                      <w:rFonts w:asciiTheme="majorEastAsia" w:eastAsiaTheme="majorEastAsia" w:hAnsiTheme="majorEastAsia" w:cs="Times New Roman" w:hint="eastAsia"/>
                      <w:b/>
                      <w:sz w:val="48"/>
                      <w:szCs w:val="48"/>
                    </w:rPr>
                    <w:t>需求</w:t>
                  </w:r>
                </w:p>
                <w:p w:rsidR="00F46B22" w:rsidRDefault="00DB6B30">
                  <w:pPr>
                    <w:widowControl/>
                    <w:jc w:val="center"/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  <w:t>(Version 0.</w:t>
                  </w:r>
                  <w:r>
                    <w:rPr>
                      <w:rFonts w:asciiTheme="majorHAnsi" w:eastAsiaTheme="majorEastAsia" w:hAnsiTheme="majorHAnsi" w:cs="Times New Roman" w:hint="eastAsia"/>
                      <w:b/>
                      <w:sz w:val="32"/>
                      <w:szCs w:val="32"/>
                    </w:rPr>
                    <w:t>3</w:t>
                  </w:r>
                  <w:r>
                    <w:rPr>
                      <w:rFonts w:asciiTheme="majorHAnsi" w:eastAsiaTheme="majorEastAsia" w:hAnsiTheme="majorHAnsi" w:cs="Times New Roman"/>
                      <w:b/>
                      <w:sz w:val="32"/>
                      <w:szCs w:val="32"/>
                    </w:rPr>
                    <w:t>)</w:t>
                  </w:r>
                </w:p>
                <w:p w:rsidR="00F46B22" w:rsidRDefault="00F46B22"/>
              </w:txbxContent>
            </v:textbox>
            <w10:wrap type="square"/>
          </v:shape>
        </w:pict>
      </w:r>
    </w:p>
    <w:p w:rsidR="00F46B22" w:rsidRDefault="00F46B22">
      <w:pPr>
        <w:widowControl/>
        <w:jc w:val="center"/>
        <w:rPr>
          <w:rFonts w:cstheme="minorHAnsi"/>
          <w:szCs w:val="21"/>
        </w:rPr>
      </w:pPr>
    </w:p>
    <w:p w:rsidR="00F46B22" w:rsidRDefault="00F46B22">
      <w:pPr>
        <w:widowControl/>
        <w:jc w:val="center"/>
        <w:rPr>
          <w:rFonts w:cstheme="minorHAnsi"/>
          <w:szCs w:val="21"/>
        </w:rPr>
      </w:pPr>
    </w:p>
    <w:p w:rsidR="00F46B22" w:rsidRDefault="00F46B22">
      <w:pPr>
        <w:widowControl/>
        <w:jc w:val="center"/>
        <w:rPr>
          <w:rFonts w:cstheme="minorHAnsi"/>
          <w:szCs w:val="21"/>
        </w:rPr>
      </w:pPr>
    </w:p>
    <w:p w:rsidR="00F46B22" w:rsidRDefault="00F46B22">
      <w:pPr>
        <w:widowControl/>
        <w:jc w:val="center"/>
        <w:rPr>
          <w:rFonts w:cstheme="minorHAnsi"/>
          <w:szCs w:val="21"/>
        </w:rPr>
      </w:pPr>
    </w:p>
    <w:p w:rsidR="00F46B22" w:rsidRDefault="00F46B22">
      <w:pPr>
        <w:widowControl/>
        <w:jc w:val="center"/>
        <w:rPr>
          <w:rFonts w:cstheme="minorHAnsi"/>
          <w:szCs w:val="21"/>
        </w:rPr>
      </w:pPr>
    </w:p>
    <w:p w:rsidR="00F46B22" w:rsidRDefault="00F46B22">
      <w:pPr>
        <w:widowControl/>
        <w:jc w:val="center"/>
        <w:rPr>
          <w:rFonts w:cstheme="minorHAnsi"/>
          <w:szCs w:val="21"/>
        </w:rPr>
      </w:pPr>
    </w:p>
    <w:p w:rsidR="00F46B22" w:rsidRDefault="00DB6B30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国家专用集成电路设计工程技术研究中心</w:t>
      </w:r>
    </w:p>
    <w:p w:rsidR="00F46B22" w:rsidRDefault="00DB6B30">
      <w:pPr>
        <w:jc w:val="center"/>
        <w:rPr>
          <w:rFonts w:cstheme="minorHAnsi"/>
          <w:szCs w:val="21"/>
        </w:rPr>
      </w:pPr>
      <w:r>
        <w:rPr>
          <w:rFonts w:cstheme="minorHAnsi"/>
          <w:sz w:val="32"/>
          <w:szCs w:val="32"/>
        </w:rPr>
        <w:t>设计二部多媒体组</w:t>
      </w:r>
    </w:p>
    <w:p w:rsidR="00F46B22" w:rsidRDefault="00F46B22">
      <w:pPr>
        <w:widowControl/>
        <w:jc w:val="center"/>
        <w:rPr>
          <w:rFonts w:cstheme="minorHAnsi"/>
          <w:szCs w:val="21"/>
        </w:rPr>
      </w:pPr>
    </w:p>
    <w:p w:rsidR="00F46B22" w:rsidRDefault="00DB6B30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tbl>
      <w:tblPr>
        <w:tblpPr w:leftFromText="180" w:rightFromText="180" w:vertAnchor="page" w:horzAnchor="margin" w:tblpY="1468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009"/>
        <w:gridCol w:w="1138"/>
        <w:gridCol w:w="1382"/>
        <w:gridCol w:w="1034"/>
      </w:tblGrid>
      <w:tr w:rsidR="00F46B22">
        <w:tc>
          <w:tcPr>
            <w:tcW w:w="959" w:type="dxa"/>
            <w:shd w:val="clear" w:color="auto" w:fill="D9D9D9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lastRenderedPageBreak/>
              <w:t>版本号</w:t>
            </w:r>
          </w:p>
        </w:tc>
        <w:tc>
          <w:tcPr>
            <w:tcW w:w="4009" w:type="dxa"/>
            <w:shd w:val="clear" w:color="auto" w:fill="D9D9D9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修改说明</w:t>
            </w:r>
          </w:p>
        </w:tc>
        <w:tc>
          <w:tcPr>
            <w:tcW w:w="1138" w:type="dxa"/>
            <w:shd w:val="clear" w:color="auto" w:fill="D9D9D9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修改者</w:t>
            </w:r>
          </w:p>
        </w:tc>
        <w:tc>
          <w:tcPr>
            <w:tcW w:w="1382" w:type="dxa"/>
            <w:shd w:val="clear" w:color="auto" w:fill="D9D9D9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修改时间</w:t>
            </w:r>
          </w:p>
        </w:tc>
        <w:tc>
          <w:tcPr>
            <w:tcW w:w="1034" w:type="dxa"/>
            <w:shd w:val="clear" w:color="auto" w:fill="D9D9D9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备注</w:t>
            </w:r>
          </w:p>
        </w:tc>
      </w:tr>
      <w:tr w:rsidR="00F46B22">
        <w:tc>
          <w:tcPr>
            <w:tcW w:w="95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0.1</w:t>
            </w:r>
          </w:p>
        </w:tc>
        <w:tc>
          <w:tcPr>
            <w:tcW w:w="400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创建</w:t>
            </w:r>
          </w:p>
        </w:tc>
        <w:tc>
          <w:tcPr>
            <w:tcW w:w="1138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</w:tr>
      <w:tr w:rsidR="00F46B22">
        <w:tc>
          <w:tcPr>
            <w:tcW w:w="95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0.2</w:t>
            </w:r>
          </w:p>
        </w:tc>
        <w:tc>
          <w:tcPr>
            <w:tcW w:w="400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/>
              </w:rPr>
              <w:t>slice</w:t>
            </w:r>
            <w:r>
              <w:rPr>
                <w:rFonts w:eastAsia="黑体" w:cstheme="minorHAnsi"/>
              </w:rPr>
              <w:t>数据定义</w:t>
            </w:r>
          </w:p>
        </w:tc>
        <w:tc>
          <w:tcPr>
            <w:tcW w:w="1138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陈皓</w:t>
            </w:r>
          </w:p>
        </w:tc>
        <w:tc>
          <w:tcPr>
            <w:tcW w:w="1382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/>
              </w:rPr>
              <w:t>2016-1-22</w:t>
            </w:r>
          </w:p>
        </w:tc>
        <w:tc>
          <w:tcPr>
            <w:tcW w:w="1034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</w:tr>
      <w:tr w:rsidR="00F46B22">
        <w:tc>
          <w:tcPr>
            <w:tcW w:w="95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0.3</w:t>
            </w:r>
          </w:p>
        </w:tc>
        <w:tc>
          <w:tcPr>
            <w:tcW w:w="400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增加</w:t>
            </w:r>
            <w:r>
              <w:rPr>
                <w:rFonts w:eastAsia="黑体" w:cstheme="minorHAnsi" w:hint="eastAsia"/>
              </w:rPr>
              <w:t>mv</w:t>
            </w:r>
            <w:r>
              <w:rPr>
                <w:rFonts w:eastAsia="黑体" w:cstheme="minorHAnsi" w:hint="eastAsia"/>
              </w:rPr>
              <w:t>时域参考</w:t>
            </w:r>
            <w:r>
              <w:rPr>
                <w:rFonts w:eastAsia="黑体" w:cstheme="minorHAnsi"/>
              </w:rPr>
              <w:t>定义</w:t>
            </w:r>
          </w:p>
        </w:tc>
        <w:tc>
          <w:tcPr>
            <w:tcW w:w="1138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</w:tr>
      <w:tr w:rsidR="00F46B22">
        <w:tc>
          <w:tcPr>
            <w:tcW w:w="95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0.4</w:t>
            </w:r>
          </w:p>
        </w:tc>
        <w:tc>
          <w:tcPr>
            <w:tcW w:w="4009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修改</w:t>
            </w:r>
            <w:r>
              <w:rPr>
                <w:rFonts w:eastAsia="黑体" w:cstheme="minorHAnsi" w:hint="eastAsia"/>
              </w:rPr>
              <w:t>PIC</w:t>
            </w:r>
            <w:r>
              <w:rPr>
                <w:rFonts w:eastAsia="黑体" w:cstheme="minorHAnsi" w:hint="eastAsia"/>
              </w:rPr>
              <w:t>头定义，增加两条</w:t>
            </w:r>
          </w:p>
        </w:tc>
        <w:tc>
          <w:tcPr>
            <w:tcW w:w="1138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尔</w:t>
            </w:r>
            <w:proofErr w:type="gramStart"/>
            <w:r>
              <w:rPr>
                <w:rFonts w:eastAsia="黑体" w:cstheme="minorHAnsi" w:hint="eastAsia"/>
              </w:rPr>
              <w:t>荟</w:t>
            </w:r>
            <w:proofErr w:type="gramEnd"/>
            <w:r>
              <w:rPr>
                <w:rFonts w:eastAsia="黑体" w:cstheme="minorHAnsi" w:hint="eastAsia"/>
              </w:rPr>
              <w:t>东</w:t>
            </w:r>
          </w:p>
        </w:tc>
        <w:tc>
          <w:tcPr>
            <w:tcW w:w="1382" w:type="dxa"/>
          </w:tcPr>
          <w:p w:rsidR="00F46B22" w:rsidRDefault="00DB6B30">
            <w:pPr>
              <w:rPr>
                <w:rFonts w:eastAsia="黑体" w:cstheme="minorHAnsi"/>
              </w:rPr>
            </w:pPr>
            <w:r>
              <w:rPr>
                <w:rFonts w:eastAsia="黑体" w:cstheme="minorHAnsi" w:hint="eastAsia"/>
              </w:rPr>
              <w:t>2016-2-22</w:t>
            </w:r>
          </w:p>
        </w:tc>
        <w:tc>
          <w:tcPr>
            <w:tcW w:w="1034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</w:tr>
      <w:tr w:rsidR="00F46B22">
        <w:tc>
          <w:tcPr>
            <w:tcW w:w="959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  <w:tc>
          <w:tcPr>
            <w:tcW w:w="4009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  <w:tc>
          <w:tcPr>
            <w:tcW w:w="1138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  <w:tc>
          <w:tcPr>
            <w:tcW w:w="1382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  <w:tc>
          <w:tcPr>
            <w:tcW w:w="1034" w:type="dxa"/>
          </w:tcPr>
          <w:p w:rsidR="00F46B22" w:rsidRDefault="00F46B22">
            <w:pPr>
              <w:rPr>
                <w:rFonts w:eastAsia="黑体" w:cstheme="minorHAnsi"/>
              </w:rPr>
            </w:pPr>
          </w:p>
        </w:tc>
      </w:tr>
    </w:tbl>
    <w:p w:rsidR="00F46B22" w:rsidRDefault="00F46B22">
      <w:pPr>
        <w:widowControl/>
        <w:jc w:val="left"/>
        <w:rPr>
          <w:rFonts w:cstheme="minorHAnsi"/>
          <w:szCs w:val="28"/>
        </w:rPr>
      </w:pPr>
    </w:p>
    <w:p w:rsidR="00F46B22" w:rsidRDefault="00F46B22">
      <w:pPr>
        <w:widowControl/>
        <w:jc w:val="left"/>
        <w:rPr>
          <w:rFonts w:cstheme="minorHAnsi"/>
          <w:szCs w:val="28"/>
        </w:rPr>
      </w:pPr>
    </w:p>
    <w:p w:rsidR="00F46B22" w:rsidRDefault="00DB6B30">
      <w:pPr>
        <w:widowControl/>
        <w:jc w:val="left"/>
        <w:rPr>
          <w:rFonts w:cstheme="minorHAnsi"/>
          <w:szCs w:val="28"/>
        </w:rPr>
      </w:pPr>
      <w:r>
        <w:rPr>
          <w:rFonts w:cstheme="minorHAnsi"/>
          <w:szCs w:val="28"/>
        </w:rPr>
        <w:br w:type="page"/>
      </w:r>
    </w:p>
    <w:p w:rsidR="00F46B22" w:rsidRDefault="00DB6B30">
      <w:pPr>
        <w:pStyle w:val="1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proofErr w:type="gramStart"/>
      <w:r>
        <w:rPr>
          <w:rFonts w:asciiTheme="minorHAnsi" w:hAnsiTheme="minorHAnsi" w:cstheme="minorHAnsi"/>
          <w:szCs w:val="28"/>
        </w:rPr>
        <w:lastRenderedPageBreak/>
        <w:t>熵</w:t>
      </w:r>
      <w:proofErr w:type="gramEnd"/>
      <w:r>
        <w:rPr>
          <w:rFonts w:asciiTheme="minorHAnsi" w:hAnsiTheme="minorHAnsi" w:cstheme="minorHAnsi"/>
          <w:szCs w:val="28"/>
        </w:rPr>
        <w:t>解码数据提取格式需求：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从</w:t>
      </w:r>
      <w:r>
        <w:rPr>
          <w:rFonts w:cstheme="minorHAnsi"/>
        </w:rPr>
        <w:t>RD</w:t>
      </w:r>
      <w:r>
        <w:rPr>
          <w:rFonts w:cstheme="minorHAnsi" w:hint="eastAsia"/>
        </w:rPr>
        <w:t>14</w:t>
      </w:r>
      <w:r>
        <w:rPr>
          <w:rFonts w:cstheme="minorHAnsi"/>
        </w:rPr>
        <w:t>.0</w:t>
      </w:r>
      <w:r>
        <w:rPr>
          <w:rFonts w:cstheme="minorHAnsi"/>
        </w:rPr>
        <w:t>中提取</w:t>
      </w:r>
      <w:proofErr w:type="gramStart"/>
      <w:r>
        <w:rPr>
          <w:rFonts w:cstheme="minorHAnsi"/>
        </w:rPr>
        <w:t>熵</w:t>
      </w:r>
      <w:proofErr w:type="gramEnd"/>
      <w:r>
        <w:rPr>
          <w:rFonts w:cstheme="minorHAnsi"/>
        </w:rPr>
        <w:t>解码的输入输出数据。</w:t>
      </w:r>
    </w:p>
    <w:p w:rsidR="00F46B22" w:rsidRDefault="00DB6B30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1.1</w:t>
      </w:r>
      <w:r>
        <w:rPr>
          <w:rFonts w:asciiTheme="minorHAnsi" w:hAnsiTheme="minorHAnsi" w:cstheme="minorHAnsi"/>
        </w:rPr>
        <w:t>、比特流数据</w:t>
      </w:r>
    </w:p>
    <w:p w:rsidR="00F46B22" w:rsidRDefault="00DB6B30">
      <w:pPr>
        <w:ind w:firstLine="420"/>
        <w:rPr>
          <w:rFonts w:cstheme="minorHAnsi"/>
        </w:rPr>
      </w:pPr>
      <w:r>
        <w:rPr>
          <w:rFonts w:cstheme="minorHAnsi"/>
          <w:highlight w:val="yellow"/>
        </w:rPr>
        <w:t>去掉码流中的头信息，从</w:t>
      </w:r>
      <w:r>
        <w:rPr>
          <w:rFonts w:cstheme="minorHAnsi"/>
          <w:highlight w:val="yellow"/>
        </w:rPr>
        <w:t>slice</w:t>
      </w:r>
      <w:r>
        <w:rPr>
          <w:rFonts w:cstheme="minorHAnsi"/>
          <w:highlight w:val="yellow"/>
        </w:rPr>
        <w:t>起始码开始（码流起始处应为</w:t>
      </w:r>
      <w:proofErr w:type="gramStart"/>
      <w:r>
        <w:rPr>
          <w:rFonts w:cstheme="minorHAnsi"/>
          <w:highlight w:val="yellow"/>
        </w:rPr>
        <w:t xml:space="preserve">00 00 </w:t>
      </w:r>
      <w:proofErr w:type="gramEnd"/>
      <w:r>
        <w:rPr>
          <w:rFonts w:cstheme="minorHAnsi"/>
          <w:highlight w:val="yellow"/>
        </w:rPr>
        <w:t>01</w:t>
      </w:r>
      <w:r>
        <w:rPr>
          <w:rFonts w:cstheme="minorHAnsi"/>
          <w:highlight w:val="yellow"/>
        </w:rPr>
        <w:t>），</w:t>
      </w:r>
      <w:r>
        <w:rPr>
          <w:rFonts w:cstheme="minorHAnsi"/>
        </w:rPr>
        <w:t>将每个</w:t>
      </w:r>
      <w:r>
        <w:rPr>
          <w:rFonts w:cstheme="minorHAnsi"/>
        </w:rPr>
        <w:t>slice</w:t>
      </w:r>
      <w:r>
        <w:rPr>
          <w:rFonts w:cstheme="minorHAnsi"/>
        </w:rPr>
        <w:t>的比特</w:t>
      </w:r>
      <w:proofErr w:type="gramStart"/>
      <w:r>
        <w:rPr>
          <w:rFonts w:cstheme="minorHAnsi"/>
        </w:rPr>
        <w:t>流数据</w:t>
      </w:r>
      <w:proofErr w:type="gramEnd"/>
      <w:r>
        <w:rPr>
          <w:rFonts w:cstheme="minorHAnsi"/>
        </w:rPr>
        <w:t>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bitstream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号。</w:t>
      </w:r>
    </w:p>
    <w:p w:rsidR="00F46B22" w:rsidRDefault="00DB6B30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  </w:t>
      </w:r>
      <w:r>
        <w:rPr>
          <w:rFonts w:asciiTheme="minorHAnsi" w:hAnsiTheme="minorHAnsi" w:cstheme="minorHAnsi"/>
        </w:rPr>
        <w:t>1.2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</w:rPr>
        <w:t>sequence</w:t>
      </w:r>
      <w:r>
        <w:rPr>
          <w:rFonts w:asciiTheme="minorHAnsi" w:hAnsiTheme="minorHAnsi" w:cstheme="minorHAnsi"/>
        </w:rPr>
        <w:t>头信息数据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  <w:t>Sequence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ins w:id="0" w:author="Sky123.Org" w:date="2016-03-09T15:10:00Z">
        <w:r w:rsidR="00252BA6">
          <w:rPr>
            <w:rFonts w:cstheme="minorHAnsi" w:hint="eastAsia"/>
          </w:rPr>
          <w:t>sps</w:t>
        </w:r>
        <w:proofErr w:type="spellEnd"/>
        <w:r w:rsidR="00252BA6">
          <w:rPr>
            <w:rFonts w:cstheme="minorHAnsi" w:hint="eastAsia"/>
          </w:rPr>
          <w:t>/</w:t>
        </w:r>
      </w:ins>
      <w:r>
        <w:rPr>
          <w:rFonts w:cstheme="minorHAnsi" w:hint="eastAsia"/>
        </w:rPr>
        <w:t>SPS_i</w:t>
      </w:r>
      <w:r>
        <w:rPr>
          <w:rFonts w:cstheme="minorHAnsi"/>
        </w:rPr>
        <w:t>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</w:t>
      </w:r>
      <w:r>
        <w:rPr>
          <w:rFonts w:cstheme="minorHAnsi" w:hint="eastAsia"/>
        </w:rPr>
        <w:t>，</w:t>
      </w:r>
      <w:proofErr w:type="spellStart"/>
      <w:r>
        <w:rPr>
          <w:rFonts w:cstheme="minorHAnsi" w:hint="eastAsia"/>
        </w:rPr>
        <w:t>i</w:t>
      </w:r>
      <w:proofErr w:type="spellEnd"/>
      <w:r>
        <w:rPr>
          <w:rFonts w:cstheme="minorHAnsi" w:hint="eastAsia"/>
        </w:rPr>
        <w:t>为</w:t>
      </w:r>
      <w:r>
        <w:rPr>
          <w:rFonts w:cstheme="minorHAnsi" w:hint="eastAsia"/>
        </w:rPr>
        <w:t>Picture</w:t>
      </w:r>
      <w:r>
        <w:rPr>
          <w:rFonts w:cstheme="minorHAnsi" w:hint="eastAsia"/>
        </w:rPr>
        <w:t>号</w:t>
      </w:r>
      <w:r>
        <w:rPr>
          <w:rFonts w:cstheme="minorHAnsi"/>
        </w:rPr>
        <w:t>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3658"/>
        <w:gridCol w:w="724"/>
        <w:gridCol w:w="3423"/>
      </w:tblGrid>
      <w:tr w:rsidR="00F46B22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46B22">
        <w:trPr>
          <w:trHeight w:val="25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lcu_size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最大编码单元的大小</w:t>
            </w:r>
          </w:p>
        </w:tc>
      </w:tr>
      <w:tr w:rsidR="00F46B22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图像宽度</w:t>
            </w:r>
          </w:p>
        </w:tc>
      </w:tr>
      <w:tr w:rsidR="00F46B22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vertical_size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图像高度</w:t>
            </w:r>
          </w:p>
        </w:tc>
      </w:tr>
      <w:tr w:rsidR="00F46B22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chroma_format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色度格式</w:t>
            </w:r>
          </w:p>
        </w:tc>
      </w:tr>
      <w:tr w:rsidR="00F46B22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sample_adaptive_offset_enable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kern w:val="0"/>
                <w:szCs w:val="21"/>
              </w:rPr>
              <w:t>样值偏移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补偿允许标志</w:t>
            </w:r>
          </w:p>
        </w:tc>
      </w:tr>
      <w:tr w:rsidR="00F46B22">
        <w:trPr>
          <w:trHeight w:val="285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multi_hypothesis_skip_enable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多参考跳过模式允许标志</w:t>
            </w:r>
          </w:p>
        </w:tc>
      </w:tr>
      <w:tr w:rsidR="00F46B22">
        <w:trPr>
          <w:trHeight w:val="243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dual_hypothesis_prediction_enable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 xml:space="preserve">  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多参考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图像双前向预测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模式允许标志</w:t>
            </w:r>
          </w:p>
        </w:tc>
      </w:tr>
      <w:tr w:rsidR="00F46B22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weighted_skip_enable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加权跳过模式允许标志</w:t>
            </w:r>
          </w:p>
        </w:tc>
      </w:tr>
      <w:tr w:rsidR="00F46B22">
        <w:trPr>
          <w:trHeight w:val="27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asymmetric_motion_partitions_enable</w:t>
            </w:r>
            <w:proofErr w:type="spellEnd"/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非对称运动划分允许标志</w:t>
            </w:r>
          </w:p>
        </w:tc>
      </w:tr>
      <w:tr w:rsidR="00F46B22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9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nonsquare_intra_prediction_enable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 xml:space="preserve">  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非正方形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帧内预测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46B22">
        <w:trPr>
          <w:trHeight w:val="217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10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nonsquare_quadtree_transform_enable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非正方形变换标志</w:t>
            </w:r>
          </w:p>
        </w:tc>
      </w:tr>
      <w:tr w:rsidR="00F46B22">
        <w:trPr>
          <w:trHeight w:val="90"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11</w:t>
            </w:r>
          </w:p>
        </w:tc>
        <w:tc>
          <w:tcPr>
            <w:tcW w:w="3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pmvr_enable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是否使用</w:t>
            </w:r>
            <w:r>
              <w:rPr>
                <w:rFonts w:eastAsia="宋体" w:cstheme="minorHAnsi" w:hint="eastAsia"/>
                <w:kern w:val="0"/>
                <w:szCs w:val="21"/>
              </w:rPr>
              <w:t>PMVR</w:t>
            </w:r>
            <w:r>
              <w:rPr>
                <w:rFonts w:eastAsia="宋体" w:cstheme="minorHAnsi" w:hint="eastAsia"/>
                <w:kern w:val="0"/>
                <w:szCs w:val="21"/>
              </w:rPr>
              <w:t>技术</w:t>
            </w:r>
          </w:p>
        </w:tc>
      </w:tr>
    </w:tbl>
    <w:p w:rsidR="00F46B22" w:rsidRDefault="00F46B22">
      <w:pPr>
        <w:rPr>
          <w:rFonts w:cstheme="minorHAnsi"/>
        </w:rPr>
      </w:pPr>
    </w:p>
    <w:p w:rsidR="00F46B22" w:rsidRDefault="00DB6B30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46B22" w:rsidRDefault="00DB6B30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1.3</w:t>
      </w:r>
      <w:r>
        <w:rPr>
          <w:rFonts w:asciiTheme="minorHAnsi" w:hAnsiTheme="minorHAnsi" w:cstheme="minorHAnsi"/>
        </w:rPr>
        <w:t>、</w:t>
      </w:r>
      <w:r>
        <w:rPr>
          <w:rFonts w:asciiTheme="minorHAnsi" w:hAnsiTheme="minorHAnsi" w:cstheme="minorHAnsi"/>
        </w:rPr>
        <w:t xml:space="preserve">picture </w:t>
      </w:r>
      <w:r>
        <w:rPr>
          <w:rFonts w:asciiTheme="minorHAnsi" w:hAnsiTheme="minorHAnsi" w:cstheme="minorHAnsi"/>
        </w:rPr>
        <w:t>头信息数据</w:t>
      </w:r>
    </w:p>
    <w:p w:rsidR="00F46B22" w:rsidRDefault="00DB6B30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picture</w:t>
      </w:r>
      <w:r>
        <w:rPr>
          <w:rFonts w:cstheme="minorHAnsi"/>
        </w:rPr>
        <w:t>头信息数据写一个文件，文件名为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pic_info</w:t>
      </w:r>
      <w:proofErr w:type="spellEnd"/>
      <w:r>
        <w:rPr>
          <w:rFonts w:cstheme="minorHAnsi"/>
        </w:rPr>
        <w:t>/picture_i.txt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为序列名。每个信息占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3642"/>
        <w:gridCol w:w="729"/>
        <w:gridCol w:w="3428"/>
      </w:tblGrid>
      <w:tr w:rsidR="00F46B22">
        <w:trPr>
          <w:trHeight w:val="27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first_pic_sequence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当前图形是否是</w:t>
            </w:r>
            <w:r>
              <w:rPr>
                <w:rFonts w:eastAsia="宋体" w:cstheme="minorHAnsi" w:hint="eastAsia"/>
                <w:kern w:val="0"/>
                <w:szCs w:val="21"/>
              </w:rPr>
              <w:t>SPS</w:t>
            </w:r>
            <w:r>
              <w:rPr>
                <w:rFonts w:eastAsia="宋体" w:cstheme="minorHAnsi" w:hint="eastAsia"/>
                <w:kern w:val="0"/>
                <w:szCs w:val="21"/>
              </w:rPr>
              <w:t>后的第一个图像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picture_start_code_flag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预测图像起始码为</w:t>
            </w:r>
            <w:r>
              <w:rPr>
                <w:rFonts w:eastAsia="宋体" w:cstheme="minorHAnsi"/>
                <w:kern w:val="0"/>
                <w:szCs w:val="21"/>
              </w:rPr>
              <w:t>intra</w:t>
            </w:r>
            <w:r>
              <w:rPr>
                <w:rFonts w:eastAsia="宋体" w:cstheme="minorHAnsi"/>
                <w:kern w:val="0"/>
                <w:szCs w:val="21"/>
              </w:rPr>
              <w:t>时为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，</w:t>
            </w:r>
            <w:r>
              <w:rPr>
                <w:rFonts w:eastAsia="宋体" w:cstheme="minorHAnsi"/>
                <w:kern w:val="0"/>
                <w:szCs w:val="21"/>
              </w:rPr>
              <w:t>inter</w:t>
            </w:r>
            <w:r>
              <w:rPr>
                <w:rFonts w:eastAsia="宋体" w:cstheme="minorHAnsi"/>
                <w:kern w:val="0"/>
                <w:szCs w:val="21"/>
              </w:rPr>
              <w:t>时为</w:t>
            </w: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picture_alf_enable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[0]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亮度分量</w:t>
            </w:r>
            <w:r>
              <w:rPr>
                <w:rFonts w:eastAsia="宋体" w:cstheme="minorHAnsi"/>
                <w:kern w:val="0"/>
                <w:szCs w:val="21"/>
              </w:rPr>
              <w:t>ALF</w:t>
            </w:r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picture_alf_enable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[1]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Cb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分量</w:t>
            </w:r>
            <w:r>
              <w:rPr>
                <w:rFonts w:eastAsia="宋体" w:cstheme="minorHAnsi"/>
                <w:kern w:val="0"/>
                <w:szCs w:val="21"/>
              </w:rPr>
              <w:t>ALF</w:t>
            </w:r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picture_alf_enable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[2]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Cr</w:t>
            </w:r>
            <w:r>
              <w:rPr>
                <w:rFonts w:eastAsia="宋体" w:cstheme="minorHAnsi"/>
                <w:kern w:val="0"/>
                <w:szCs w:val="21"/>
              </w:rPr>
              <w:t>分量</w:t>
            </w:r>
            <w:r>
              <w:rPr>
                <w:rFonts w:eastAsia="宋体" w:cstheme="minorHAnsi"/>
                <w:kern w:val="0"/>
                <w:szCs w:val="21"/>
              </w:rPr>
              <w:t>ALF</w:t>
            </w:r>
            <w:r>
              <w:rPr>
                <w:rFonts w:eastAsia="宋体" w:cstheme="minorHAnsi"/>
                <w:kern w:val="0"/>
                <w:szCs w:val="21"/>
              </w:rPr>
              <w:t>允许标志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picture_coding_type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图像编码方式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scene_pred_flag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场景预测标志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fixed_picture_qp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固定图像量化因子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picture_qp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F46B22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9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bookmarkStart w:id="1" w:name="OLE_LINK2"/>
            <w:bookmarkStart w:id="2" w:name="OLE_LINK1"/>
            <w:bookmarkStart w:id="3" w:name="OLE_LINK3"/>
            <w:proofErr w:type="spellStart"/>
            <w:r>
              <w:rPr>
                <w:rFonts w:eastAsia="宋体" w:cstheme="minorHAnsi"/>
                <w:kern w:val="0"/>
                <w:szCs w:val="21"/>
              </w:rPr>
              <w:t>RefPicNum</w:t>
            </w:r>
            <w:bookmarkEnd w:id="1"/>
            <w:bookmarkEnd w:id="2"/>
            <w:bookmarkEnd w:id="3"/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当前</w:t>
            </w:r>
            <w:proofErr w:type="gramStart"/>
            <w:r>
              <w:rPr>
                <w:rFonts w:eastAsia="宋体" w:cstheme="minorHAnsi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/>
                <w:kern w:val="0"/>
                <w:szCs w:val="21"/>
              </w:rPr>
              <w:t>参考图像数量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2"/>
              </w:rPr>
              <w:t>scene_reference_enable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F46B22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46B22">
        <w:trPr>
          <w:trHeight w:val="255"/>
          <w:jc w:val="center"/>
          <w:ins w:id="4" w:author="Chen" w:date="2016-02-22T14:00:00Z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ins w:id="5" w:author="Chen" w:date="2016-02-22T14:00:00Z"/>
                <w:rFonts w:eastAsia="宋体" w:cstheme="minorHAnsi"/>
                <w:kern w:val="0"/>
                <w:szCs w:val="21"/>
              </w:rPr>
            </w:pPr>
            <w:ins w:id="6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11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ins w:id="7" w:author="Chen" w:date="2016-02-22T14:00:00Z"/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ins w:id="8" w:author="Chen" w:date="2016-02-22T14:01:00Z">
              <w:r>
                <w:t>Cur_P</w:t>
              </w:r>
              <w:r>
                <w:rPr>
                  <w:rFonts w:hint="eastAsia"/>
                </w:rPr>
                <w:t>ic</w:t>
              </w:r>
              <w:r>
                <w:t>OrderCntVal</w:t>
              </w:r>
            </w:ins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ins w:id="9" w:author="Chen" w:date="2016-02-22T14:00:00Z"/>
                <w:rFonts w:eastAsia="宋体" w:cstheme="minorHAnsi"/>
                <w:kern w:val="0"/>
                <w:szCs w:val="21"/>
              </w:rPr>
            </w:pPr>
            <w:ins w:id="10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32</w:t>
              </w:r>
            </w:ins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ins w:id="11" w:author="Chen" w:date="2016-02-22T14:00:00Z"/>
                <w:rFonts w:eastAsia="宋体" w:cstheme="minorHAnsi"/>
                <w:kern w:val="0"/>
                <w:szCs w:val="21"/>
              </w:rPr>
            </w:pPr>
            <w:ins w:id="12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当前</w:t>
              </w:r>
              <w:proofErr w:type="gramStart"/>
              <w:r>
                <w:rPr>
                  <w:rFonts w:eastAsia="宋体" w:cstheme="minorHAnsi" w:hint="eastAsia"/>
                  <w:kern w:val="0"/>
                  <w:szCs w:val="21"/>
                </w:rPr>
                <w:t>帧</w:t>
              </w:r>
            </w:ins>
            <w:proofErr w:type="gramEnd"/>
            <w:r>
              <w:rPr>
                <w:rFonts w:ascii="宋体" w:eastAsia="宋体" w:hAnsi="宋体" w:cs="宋体" w:hint="eastAsia"/>
                <w:color w:val="000000"/>
                <w:sz w:val="22"/>
              </w:rPr>
              <w:t>POC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ins w:id="13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</w:ins>
            <w:ins w:id="14" w:author="Chen" w:date="2016-02-22T14:29:00Z">
              <w:r>
                <w:rPr>
                  <w:rFonts w:eastAsia="宋体" w:cstheme="minorHAnsi" w:hint="eastAsia"/>
                  <w:kern w:val="0"/>
                  <w:szCs w:val="21"/>
                </w:rPr>
                <w:t>2</w:t>
              </w:r>
            </w:ins>
            <w:del w:id="15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delText>11</w:delText>
              </w:r>
            </w:del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efList0[0]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del w:id="16" w:author="Chen" w:date="2016-02-22T15:12:00Z">
              <w:r>
                <w:rPr>
                  <w:rFonts w:eastAsia="宋体" w:cstheme="minorHAnsi" w:hint="eastAsia"/>
                  <w:kern w:val="0"/>
                  <w:szCs w:val="21"/>
                </w:rPr>
                <w:delText>前向</w:delText>
              </w:r>
            </w:del>
            <w:r>
              <w:rPr>
                <w:rFonts w:eastAsia="宋体" w:cstheme="minorHAnsi" w:hint="eastAsia"/>
                <w:kern w:val="0"/>
                <w:szCs w:val="21"/>
              </w:rPr>
              <w:t>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列表中的参考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POC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del w:id="17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delText>12</w:delText>
              </w:r>
            </w:del>
            <w:ins w:id="18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1</w:t>
              </w:r>
            </w:ins>
            <w:ins w:id="19" w:author="Chen" w:date="2016-02-22T14:29:00Z">
              <w:r>
                <w:rPr>
                  <w:rFonts w:eastAsia="宋体" w:cstheme="minorHAnsi" w:hint="eastAsia"/>
                  <w:kern w:val="0"/>
                  <w:szCs w:val="21"/>
                </w:rPr>
                <w:t>3</w:t>
              </w:r>
            </w:ins>
            <w:r>
              <w:rPr>
                <w:rFonts w:eastAsia="宋体" w:cstheme="minorHAnsi"/>
                <w:kern w:val="0"/>
                <w:szCs w:val="21"/>
              </w:rPr>
              <w:t>…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F46B22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F46B22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F46B22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del w:id="20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delText>26</w:delText>
              </w:r>
            </w:del>
            <w:ins w:id="21" w:author="Chen" w:date="2016-02-22T14:00:00Z">
              <w:r>
                <w:rPr>
                  <w:rFonts w:eastAsia="宋体" w:cstheme="minorHAnsi" w:hint="eastAsia"/>
                  <w:kern w:val="0"/>
                  <w:szCs w:val="21"/>
                </w:rPr>
                <w:t>2</w:t>
              </w:r>
            </w:ins>
            <w:ins w:id="22" w:author="Chen" w:date="2016-02-22T14:29:00Z">
              <w:r>
                <w:rPr>
                  <w:rFonts w:eastAsia="宋体" w:cstheme="minorHAnsi" w:hint="eastAsia"/>
                  <w:kern w:val="0"/>
                  <w:szCs w:val="21"/>
                </w:rPr>
                <w:t>7</w:t>
              </w:r>
            </w:ins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efList0[15]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del w:id="23" w:author="Chen" w:date="2016-02-22T15:12:00Z">
              <w:r>
                <w:rPr>
                  <w:rFonts w:eastAsia="宋体" w:cstheme="minorHAnsi" w:hint="eastAsia"/>
                  <w:kern w:val="0"/>
                  <w:szCs w:val="21"/>
                </w:rPr>
                <w:delText>前向</w:delText>
              </w:r>
            </w:del>
            <w:r>
              <w:rPr>
                <w:rFonts w:eastAsia="宋体" w:cstheme="minorHAnsi" w:hint="eastAsia"/>
                <w:kern w:val="0"/>
                <w:szCs w:val="21"/>
              </w:rPr>
              <w:t>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列表中的参考</w:t>
            </w:r>
            <w:proofErr w:type="gramStart"/>
            <w:r>
              <w:rPr>
                <w:rFonts w:eastAsia="宋体" w:cstheme="minorHAnsi" w:hint="eastAsia"/>
                <w:kern w:val="0"/>
                <w:szCs w:val="21"/>
              </w:rPr>
              <w:t>帧</w:t>
            </w:r>
            <w:proofErr w:type="gramEnd"/>
            <w:r>
              <w:rPr>
                <w:rFonts w:eastAsia="宋体" w:cstheme="minorHAnsi" w:hint="eastAsia"/>
                <w:kern w:val="0"/>
                <w:szCs w:val="21"/>
              </w:rPr>
              <w:t>POC</w:t>
            </w:r>
          </w:p>
        </w:tc>
      </w:tr>
    </w:tbl>
    <w:p w:rsidR="00F46B22" w:rsidRDefault="00F46B22">
      <w:pPr>
        <w:rPr>
          <w:rFonts w:cstheme="minorHAnsi"/>
        </w:rPr>
      </w:pPr>
    </w:p>
    <w:p w:rsidR="00F46B22" w:rsidRDefault="00DB6B30">
      <w:pPr>
        <w:rPr>
          <w:rFonts w:cstheme="minorHAnsi"/>
        </w:rPr>
      </w:pPr>
      <w:r>
        <w:rPr>
          <w:rFonts w:cstheme="minorHAnsi" w:hint="eastAsia"/>
        </w:rPr>
        <w:t>缺少参考</w:t>
      </w:r>
      <w:proofErr w:type="gramStart"/>
      <w:r>
        <w:rPr>
          <w:rFonts w:cstheme="minorHAnsi" w:hint="eastAsia"/>
        </w:rPr>
        <w:t>帧</w:t>
      </w:r>
      <w:proofErr w:type="gramEnd"/>
      <w:r>
        <w:rPr>
          <w:rFonts w:cstheme="minorHAnsi" w:hint="eastAsia"/>
        </w:rPr>
        <w:t>列表？</w:t>
      </w:r>
    </w:p>
    <w:p w:rsidR="00F46B22" w:rsidRDefault="00DB6B30">
      <w:pPr>
        <w:rPr>
          <w:rFonts w:cstheme="minorHAnsi"/>
        </w:rPr>
      </w:pPr>
      <w:r>
        <w:rPr>
          <w:rFonts w:cstheme="minorHAnsi" w:hint="eastAsia"/>
        </w:rPr>
        <w:t>前向</w:t>
      </w:r>
      <w:r>
        <w:rPr>
          <w:rFonts w:cstheme="minorHAnsi" w:hint="eastAsia"/>
        </w:rPr>
        <w:t>16</w:t>
      </w:r>
      <w:r>
        <w:rPr>
          <w:rFonts w:cstheme="minorHAnsi" w:hint="eastAsia"/>
        </w:rPr>
        <w:t>个、后向</w:t>
      </w:r>
      <w:r>
        <w:rPr>
          <w:rFonts w:cstheme="minorHAnsi" w:hint="eastAsia"/>
        </w:rPr>
        <w:t>16</w:t>
      </w:r>
      <w:r>
        <w:rPr>
          <w:rFonts w:cstheme="minorHAnsi" w:hint="eastAsia"/>
        </w:rPr>
        <w:t>个参考</w:t>
      </w:r>
      <w:proofErr w:type="gramStart"/>
      <w:r>
        <w:rPr>
          <w:rFonts w:cstheme="minorHAnsi" w:hint="eastAsia"/>
        </w:rPr>
        <w:t>帧</w:t>
      </w:r>
      <w:proofErr w:type="gramEnd"/>
    </w:p>
    <w:p w:rsidR="00F46B22" w:rsidRDefault="00DB6B30">
      <w:pPr>
        <w:widowControl/>
        <w:jc w:val="left"/>
        <w:rPr>
          <w:rFonts w:cstheme="minorHAnsi"/>
        </w:rPr>
      </w:pPr>
      <w:r>
        <w:rPr>
          <w:rFonts w:cstheme="minorHAnsi"/>
        </w:rPr>
        <w:br w:type="page"/>
      </w:r>
    </w:p>
    <w:p w:rsidR="00F46B22" w:rsidRDefault="00DB6B30">
      <w:pPr>
        <w:pStyle w:val="2"/>
      </w:pPr>
      <w:r>
        <w:rPr>
          <w:rFonts w:hint="eastAsia"/>
        </w:rPr>
        <w:lastRenderedPageBreak/>
        <w:t>1</w:t>
      </w:r>
      <w:r>
        <w:t>.4 slice</w:t>
      </w:r>
      <w:r>
        <w:t>解码</w:t>
      </w:r>
      <w:r>
        <w:rPr>
          <w:rFonts w:hint="eastAsia"/>
        </w:rPr>
        <w:t>数据</w:t>
      </w:r>
    </w:p>
    <w:p w:rsidR="00F46B22" w:rsidRDefault="00DB6B30">
      <w:pPr>
        <w:ind w:firstLine="420"/>
        <w:rPr>
          <w:rFonts w:cstheme="minorHAnsi"/>
        </w:rPr>
      </w:pPr>
      <w:r>
        <w:rPr>
          <w:rFonts w:cstheme="minorHAnsi"/>
        </w:rPr>
        <w:t>每个</w:t>
      </w:r>
      <w:r>
        <w:rPr>
          <w:rFonts w:cstheme="minorHAnsi"/>
        </w:rPr>
        <w:t>slice</w:t>
      </w:r>
      <w:r>
        <w:rPr>
          <w:rFonts w:cstheme="minorHAnsi"/>
        </w:rPr>
        <w:t>的数据写一个文件，文件名为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slice_info</w:t>
      </w:r>
      <w:proofErr w:type="spellEnd"/>
      <w:r>
        <w:rPr>
          <w:rFonts w:cstheme="minorHAnsi"/>
        </w:rPr>
        <w:t>/slice_k_m.txt</w:t>
      </w:r>
      <w:r>
        <w:rPr>
          <w:rFonts w:cstheme="minorHAnsi"/>
        </w:rPr>
        <w:t>。其中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picture</w:t>
      </w:r>
      <w:r>
        <w:rPr>
          <w:rFonts w:cstheme="minorHAnsi"/>
        </w:rPr>
        <w:t>号，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pic</w:t>
      </w:r>
      <w:r>
        <w:rPr>
          <w:rFonts w:cstheme="minorHAnsi"/>
        </w:rPr>
        <w:t>内的</w:t>
      </w:r>
      <w:r>
        <w:rPr>
          <w:rFonts w:cstheme="minorHAnsi"/>
        </w:rPr>
        <w:t>slice</w:t>
      </w:r>
      <w:r>
        <w:rPr>
          <w:rFonts w:cstheme="minorHAnsi"/>
        </w:rPr>
        <w:t>号。</w:t>
      </w:r>
    </w:p>
    <w:p w:rsidR="00F46B22" w:rsidRDefault="00F46B22">
      <w:pPr>
        <w:ind w:firstLine="420"/>
      </w:pP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23"/>
        <w:gridCol w:w="3642"/>
        <w:gridCol w:w="729"/>
        <w:gridCol w:w="3428"/>
      </w:tblGrid>
      <w:tr w:rsidR="00F46B22">
        <w:trPr>
          <w:trHeight w:val="270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  <w:r>
              <w:rPr>
                <w:rFonts w:eastAsia="宋体" w:cstheme="minorHAnsi"/>
                <w:kern w:val="0"/>
                <w:szCs w:val="21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vertical_position_ext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垂直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horizontal_position_ext</w:t>
            </w:r>
            <w:proofErr w:type="spellEnd"/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s</w:t>
            </w:r>
            <w:r>
              <w:rPr>
                <w:rFonts w:eastAsia="宋体" w:cstheme="minorHAnsi"/>
                <w:kern w:val="0"/>
                <w:szCs w:val="21"/>
              </w:rPr>
              <w:t>lice</w:t>
            </w:r>
            <w:r>
              <w:rPr>
                <w:rFonts w:eastAsia="宋体" w:cstheme="minorHAnsi" w:hint="eastAsia"/>
                <w:kern w:val="0"/>
                <w:szCs w:val="21"/>
              </w:rPr>
              <w:t>水平</w:t>
            </w:r>
            <w:r>
              <w:rPr>
                <w:rFonts w:eastAsia="宋体" w:cstheme="minorHAnsi"/>
                <w:kern w:val="0"/>
                <w:szCs w:val="21"/>
              </w:rPr>
              <w:t>位置</w:t>
            </w:r>
            <w:r>
              <w:rPr>
                <w:rFonts w:eastAsia="宋体" w:cstheme="minorHAnsi" w:hint="eastAsia"/>
                <w:kern w:val="0"/>
                <w:szCs w:val="21"/>
              </w:rPr>
              <w:t>扩展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4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fixed</w:t>
            </w:r>
            <w:r>
              <w:rPr>
                <w:rFonts w:eastAsia="宋体" w:cstheme="minorHAnsi"/>
                <w:kern w:val="0"/>
                <w:szCs w:val="21"/>
              </w:rPr>
              <w:t>_slice_qp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slice_qp</w:t>
            </w:r>
            <w:proofErr w:type="spellEnd"/>
            <w:r>
              <w:rPr>
                <w:rFonts w:eastAsia="宋体" w:cstheme="minorHAnsi" w:hint="eastAsia"/>
                <w:kern w:val="0"/>
                <w:szCs w:val="21"/>
              </w:rPr>
              <w:t>是否</w:t>
            </w:r>
            <w:r>
              <w:rPr>
                <w:rFonts w:eastAsia="宋体" w:cstheme="minorHAnsi"/>
                <w:kern w:val="0"/>
                <w:szCs w:val="21"/>
              </w:rPr>
              <w:t>为定</w:t>
            </w:r>
            <w:r>
              <w:rPr>
                <w:rFonts w:eastAsia="宋体" w:cstheme="minorHAnsi" w:hint="eastAsia"/>
                <w:kern w:val="0"/>
                <w:szCs w:val="21"/>
              </w:rPr>
              <w:t>值</w:t>
            </w:r>
          </w:p>
        </w:tc>
      </w:tr>
      <w:tr w:rsidR="00F46B22">
        <w:trPr>
          <w:trHeight w:val="255"/>
          <w:jc w:val="center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5</w:t>
            </w:r>
          </w:p>
        </w:tc>
        <w:tc>
          <w:tcPr>
            <w:tcW w:w="3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slice</w:t>
            </w:r>
            <w:r>
              <w:rPr>
                <w:rFonts w:eastAsia="宋体" w:cstheme="minorHAnsi"/>
                <w:kern w:val="0"/>
                <w:szCs w:val="21"/>
              </w:rPr>
              <w:t>_qp</w:t>
            </w:r>
            <w:proofErr w:type="spellEnd"/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6B22" w:rsidRDefault="00DB6B30">
            <w:pPr>
              <w:widowControl/>
              <w:jc w:val="left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条带量化参数</w:t>
            </w:r>
          </w:p>
        </w:tc>
      </w:tr>
    </w:tbl>
    <w:p w:rsidR="00F46B22" w:rsidRDefault="00F46B22"/>
    <w:p w:rsidR="00F46B22" w:rsidRDefault="00DB6B30">
      <w:pPr>
        <w:widowControl/>
        <w:jc w:val="left"/>
      </w:pPr>
      <w:r>
        <w:br w:type="page"/>
      </w:r>
    </w:p>
    <w:p w:rsidR="00F46B22" w:rsidRDefault="00DB6B30">
      <w:pPr>
        <w:pStyle w:val="2"/>
        <w:spacing w:before="240" w:after="60" w:line="240" w:lineRule="auto"/>
        <w:ind w:left="357" w:hanging="357"/>
        <w:rPr>
          <w:sz w:val="21"/>
          <w:szCs w:val="21"/>
        </w:rPr>
      </w:pPr>
      <w:bookmarkStart w:id="24" w:name="_Toc433130553"/>
      <w:r>
        <w:rPr>
          <w:rFonts w:hint="eastAsia"/>
          <w:sz w:val="21"/>
          <w:szCs w:val="21"/>
        </w:rPr>
        <w:lastRenderedPageBreak/>
        <w:t>1.6 mv</w:t>
      </w:r>
      <w:r>
        <w:rPr>
          <w:rFonts w:hint="eastAsia"/>
          <w:sz w:val="21"/>
          <w:szCs w:val="21"/>
        </w:rPr>
        <w:t>时域</w:t>
      </w:r>
      <w:r>
        <w:rPr>
          <w:sz w:val="21"/>
          <w:szCs w:val="21"/>
        </w:rPr>
        <w:t>参考信息</w:t>
      </w:r>
      <w:bookmarkEnd w:id="24"/>
    </w:p>
    <w:p w:rsidR="00F46B22" w:rsidRDefault="00F46B22">
      <w:pPr>
        <w:ind w:firstLineChars="200" w:firstLine="420"/>
      </w:pPr>
    </w:p>
    <w:p w:rsidR="00F46B22" w:rsidRDefault="00DB6B30">
      <w:pPr>
        <w:ind w:firstLineChars="200" w:firstLine="420"/>
      </w:pPr>
      <w:r>
        <w:rPr>
          <w:rFonts w:hint="eastAsia"/>
        </w:rPr>
        <w:t>每个</w:t>
      </w:r>
      <w:r>
        <w:t>slice</w:t>
      </w:r>
      <w:r>
        <w:t>的信息数据写一个</w:t>
      </w:r>
      <w:r>
        <w:t>1</w:t>
      </w:r>
      <w:r>
        <w:rPr>
          <w:rFonts w:hint="eastAsia"/>
        </w:rPr>
        <w:t>个</w:t>
      </w:r>
      <w:r>
        <w:t>文件，文件名为</w:t>
      </w:r>
      <w:r>
        <w:rPr>
          <w:rFonts w:hint="eastAsia"/>
        </w:rPr>
        <w:t>xx/</w:t>
      </w:r>
      <w:proofErr w:type="spellStart"/>
      <w:r>
        <w:t>mv_refinfo</w:t>
      </w:r>
      <w:proofErr w:type="spellEnd"/>
      <w:r>
        <w:rPr>
          <w:rFonts w:hint="eastAsia"/>
        </w:rPr>
        <w:t>/slice_k</w:t>
      </w:r>
      <w:r>
        <w:t>_m</w:t>
      </w:r>
      <w:r>
        <w:rPr>
          <w:rFonts w:hint="eastAsia"/>
        </w:rPr>
        <w:t>.txt</w:t>
      </w:r>
      <w:r>
        <w:rPr>
          <w:rFonts w:hint="eastAsia"/>
        </w:rPr>
        <w:t>，</w:t>
      </w:r>
      <w:r>
        <w:t>其中</w:t>
      </w:r>
      <w:r>
        <w:t>xx</w:t>
      </w:r>
      <w:r>
        <w:t>为序列名，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号，</w:t>
      </w:r>
      <w:r>
        <w:t>m</w:t>
      </w:r>
      <w:r>
        <w:rPr>
          <w:rFonts w:hint="eastAsia"/>
        </w:rPr>
        <w:t>为当前</w:t>
      </w:r>
      <w:r>
        <w:rPr>
          <w:rFonts w:hint="eastAsia"/>
        </w:rPr>
        <w:t>slice</w:t>
      </w:r>
      <w:r>
        <w:t>在当前</w:t>
      </w:r>
      <w:r>
        <w:t>picture</w:t>
      </w:r>
      <w:r>
        <w:t>中的</w:t>
      </w:r>
      <w:r>
        <w:rPr>
          <w:rFonts w:hint="eastAsia"/>
        </w:rPr>
        <w:t>slice</w:t>
      </w:r>
      <w:r>
        <w:rPr>
          <w:rFonts w:hint="eastAsia"/>
        </w:rPr>
        <w:t>号。每个信息占</w:t>
      </w:r>
      <w:r>
        <w:rPr>
          <w:rFonts w:hint="eastAsia"/>
        </w:rPr>
        <w:t>32bits</w:t>
      </w:r>
      <w:r>
        <w:rPr>
          <w:rFonts w:hint="eastAsia"/>
        </w:rPr>
        <w:t>，在文件中占一行，用</w:t>
      </w:r>
      <w:r>
        <w:rPr>
          <w:rFonts w:hint="eastAsia"/>
        </w:rPr>
        <w:t>16</w:t>
      </w:r>
      <w:r>
        <w:rPr>
          <w:rFonts w:hint="eastAsia"/>
        </w:rPr>
        <w:t>进制形式表示。</w:t>
      </w:r>
      <w:r>
        <w:t>每个</w:t>
      </w:r>
      <w:r>
        <w:rPr>
          <w:rFonts w:hint="eastAsia"/>
        </w:rPr>
        <w:t>slice</w:t>
      </w:r>
      <w:r>
        <w:t>按</w:t>
      </w:r>
      <w:r>
        <w:t>LCU</w:t>
      </w:r>
      <w:r>
        <w:t>的顺序写出，每个</w:t>
      </w:r>
      <w:r>
        <w:t>LCU</w:t>
      </w:r>
      <w:r>
        <w:rPr>
          <w:rFonts w:hint="eastAsia"/>
        </w:rPr>
        <w:t>内按</w:t>
      </w:r>
      <w:r>
        <w:t>16x16</w:t>
      </w:r>
      <w:r>
        <w:rPr>
          <w:rFonts w:hint="eastAsia"/>
        </w:rPr>
        <w:t>的</w:t>
      </w:r>
      <w:r>
        <w:t>CU</w:t>
      </w:r>
      <w:r>
        <w:rPr>
          <w:rFonts w:hint="eastAsia"/>
        </w:rPr>
        <w:t>块的</w:t>
      </w:r>
      <w:r>
        <w:t>行扫描</w:t>
      </w:r>
      <w:r>
        <w:rPr>
          <w:rFonts w:hint="eastAsia"/>
        </w:rPr>
        <w:t>顺序</w:t>
      </w:r>
      <w:r>
        <w:t>写出</w:t>
      </w:r>
      <w:r>
        <w:rPr>
          <w:rFonts w:hint="eastAsia"/>
        </w:rPr>
        <w:t>。</w:t>
      </w:r>
    </w:p>
    <w:p w:rsidR="00F46B22" w:rsidRDefault="00F46B22">
      <w:pPr>
        <w:ind w:firstLineChars="200" w:firstLine="420"/>
      </w:pPr>
    </w:p>
    <w:p w:rsidR="00F46B22" w:rsidRDefault="00DB6B30">
      <w:pPr>
        <w:ind w:firstLineChars="200" w:firstLine="420"/>
      </w:pPr>
      <w:r>
        <w:rPr>
          <w:rFonts w:hint="eastAsia"/>
        </w:rPr>
        <w:t>每个</w:t>
      </w:r>
      <w:r>
        <w:rPr>
          <w:rFonts w:hint="eastAsia"/>
        </w:rPr>
        <w:t>16</w:t>
      </w:r>
      <w:r>
        <w:t>x16CU</w:t>
      </w:r>
      <w:r>
        <w:rPr>
          <w:rFonts w:hint="eastAsia"/>
        </w:rPr>
        <w:t>块的</w:t>
      </w:r>
      <w:r>
        <w:t>信息为：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2071"/>
        <w:gridCol w:w="1198"/>
        <w:gridCol w:w="2880"/>
      </w:tblGrid>
      <w:tr w:rsidR="00F46B22">
        <w:trPr>
          <w:trHeight w:val="375"/>
          <w:jc w:val="center"/>
        </w:trPr>
        <w:tc>
          <w:tcPr>
            <w:tcW w:w="2373" w:type="dxa"/>
            <w:shd w:val="clear" w:color="auto" w:fill="95B3D7"/>
          </w:tcPr>
          <w:p w:rsidR="00F46B22" w:rsidRDefault="00DB6B30">
            <w:r>
              <w:rPr>
                <w:rFonts w:hint="eastAsia"/>
              </w:rPr>
              <w:t>行号</w:t>
            </w:r>
          </w:p>
        </w:tc>
        <w:tc>
          <w:tcPr>
            <w:tcW w:w="2071" w:type="dxa"/>
            <w:shd w:val="clear" w:color="auto" w:fill="95B3D7"/>
          </w:tcPr>
          <w:p w:rsidR="00F46B22" w:rsidRDefault="00DB6B30">
            <w:r>
              <w:rPr>
                <w:rFonts w:hint="eastAsia"/>
              </w:rPr>
              <w:t>信号</w:t>
            </w:r>
          </w:p>
        </w:tc>
        <w:tc>
          <w:tcPr>
            <w:tcW w:w="1198" w:type="dxa"/>
            <w:shd w:val="clear" w:color="auto" w:fill="95B3D7"/>
          </w:tcPr>
          <w:p w:rsidR="00F46B22" w:rsidRDefault="00DB6B30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2880" w:type="dxa"/>
            <w:shd w:val="clear" w:color="auto" w:fill="95B3D7"/>
          </w:tcPr>
          <w:p w:rsidR="00F46B22" w:rsidRDefault="00DB6B30">
            <w:r>
              <w:rPr>
                <w:rFonts w:hint="eastAsia"/>
              </w:rPr>
              <w:t>描述</w:t>
            </w:r>
          </w:p>
        </w:tc>
      </w:tr>
      <w:tr w:rsidR="00F46B22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0</w:t>
            </w:r>
          </w:p>
        </w:tc>
        <w:tc>
          <w:tcPr>
            <w:tcW w:w="2071" w:type="dxa"/>
            <w:shd w:val="clear" w:color="auto" w:fill="F2F2F2"/>
          </w:tcPr>
          <w:p w:rsidR="00F46B22" w:rsidRDefault="00DB6B30">
            <w:proofErr w:type="spellStart"/>
            <w:r>
              <w:rPr>
                <w:rFonts w:hint="eastAsia"/>
              </w:rPr>
              <w:t>isPuIntra</w:t>
            </w:r>
            <w:proofErr w:type="spellEnd"/>
          </w:p>
        </w:tc>
        <w:tc>
          <w:tcPr>
            <w:tcW w:w="1198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2880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1-intra, 0-inter</w:t>
            </w:r>
          </w:p>
        </w:tc>
      </w:tr>
      <w:tr w:rsidR="00F46B22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46B22" w:rsidRDefault="00DB6B30">
            <w:r>
              <w:t>1</w:t>
            </w:r>
          </w:p>
        </w:tc>
        <w:tc>
          <w:tcPr>
            <w:tcW w:w="2071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predFlagL0</w:t>
            </w:r>
          </w:p>
        </w:tc>
        <w:tc>
          <w:tcPr>
            <w:tcW w:w="1198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46B22" w:rsidRDefault="00DB6B30">
            <w:r>
              <w:t>2</w:t>
            </w:r>
          </w:p>
        </w:tc>
        <w:tc>
          <w:tcPr>
            <w:tcW w:w="2071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RefIdxL0</w:t>
            </w:r>
          </w:p>
        </w:tc>
        <w:tc>
          <w:tcPr>
            <w:tcW w:w="1198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46B22" w:rsidRDefault="00DB6B30">
            <w:r>
              <w:t>3</w:t>
            </w:r>
          </w:p>
        </w:tc>
        <w:tc>
          <w:tcPr>
            <w:tcW w:w="2071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MvL0_x</w:t>
            </w:r>
          </w:p>
        </w:tc>
        <w:tc>
          <w:tcPr>
            <w:tcW w:w="1198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2373" w:type="dxa"/>
            <w:shd w:val="clear" w:color="auto" w:fill="F2F2F2"/>
          </w:tcPr>
          <w:p w:rsidR="00F46B22" w:rsidRDefault="00DB6B30">
            <w:r>
              <w:t>4</w:t>
            </w:r>
          </w:p>
        </w:tc>
        <w:tc>
          <w:tcPr>
            <w:tcW w:w="2071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MvL0_y</w:t>
            </w:r>
          </w:p>
        </w:tc>
        <w:tc>
          <w:tcPr>
            <w:tcW w:w="1198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2880" w:type="dxa"/>
            <w:shd w:val="clear" w:color="auto" w:fill="F2F2F2"/>
          </w:tcPr>
          <w:p w:rsidR="00F46B22" w:rsidRDefault="00F46B22"/>
        </w:tc>
      </w:tr>
    </w:tbl>
    <w:p w:rsidR="00F46B22" w:rsidRDefault="00DB6B30"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</w:t>
      </w:r>
      <w:r>
        <w:rPr>
          <w:rFonts w:asciiTheme="minorHAnsi" w:hAnsiTheme="minorHAnsi" w:cstheme="minorHAnsi" w:hint="eastAsia"/>
        </w:rPr>
        <w:t xml:space="preserve">7 </w:t>
      </w:r>
      <w:r>
        <w:rPr>
          <w:rFonts w:asciiTheme="minorHAnsi" w:hAnsiTheme="minorHAnsi" w:cstheme="minorHAnsi"/>
        </w:rPr>
        <w:t>LCU</w:t>
      </w:r>
      <w:r>
        <w:rPr>
          <w:rFonts w:asciiTheme="minorHAnsi" w:hAnsiTheme="minorHAnsi" w:cstheme="minorHAnsi"/>
        </w:rPr>
        <w:t>解码数据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lcu_info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中的序号。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p w:rsidR="00F46B22" w:rsidRDefault="00DB6B30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.1</w:t>
      </w:r>
      <w:r>
        <w:rPr>
          <w:rFonts w:cstheme="minorHAnsi"/>
        </w:rPr>
        <w:t>、文件结构</w:t>
      </w:r>
    </w:p>
    <w:p w:rsidR="00F46B22" w:rsidRDefault="00DB6B30">
      <w:pPr>
        <w:ind w:firstLine="420"/>
        <w:rPr>
          <w:rFonts w:cstheme="minorHAnsi"/>
        </w:rPr>
      </w:pPr>
      <w:r>
        <w:rPr>
          <w:rFonts w:cstheme="minorHAnsi"/>
        </w:rPr>
        <w:t>LCU</w:t>
      </w:r>
      <w:r>
        <w:rPr>
          <w:rFonts w:cstheme="minorHAnsi"/>
        </w:rPr>
        <w:t>解码数据按以下格式输出</w:t>
      </w:r>
      <w:r>
        <w:rPr>
          <w:rFonts w:cstheme="minorHAnsi"/>
        </w:rPr>
        <w:t>: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Lcu</w:t>
      </w:r>
      <w:proofErr w:type="spellEnd"/>
      <w:r>
        <w:rPr>
          <w:rFonts w:cstheme="minorHAnsi"/>
        </w:rPr>
        <w:t>头信息、</w:t>
      </w:r>
      <w:proofErr w:type="spellStart"/>
      <w:r>
        <w:rPr>
          <w:rFonts w:cstheme="minorHAnsi"/>
        </w:rPr>
        <w:t>sao</w:t>
      </w:r>
      <w:proofErr w:type="spellEnd"/>
      <w:r>
        <w:rPr>
          <w:rFonts w:cstheme="minorHAnsi"/>
        </w:rPr>
        <w:t>信息和</w:t>
      </w:r>
      <w:proofErr w:type="spellStart"/>
      <w:r>
        <w:rPr>
          <w:rFonts w:cstheme="minorHAnsi"/>
        </w:rPr>
        <w:t>ALFLcuEnabled</w:t>
      </w:r>
      <w:proofErr w:type="spellEnd"/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0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1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2</w:t>
      </w:r>
      <w:r>
        <w:rPr>
          <w:rFonts w:cstheme="minorHAnsi"/>
        </w:rPr>
        <w:t>个</w:t>
      </w:r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  <w:t>……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第</w:t>
      </w:r>
      <w:r>
        <w:rPr>
          <w:rFonts w:cstheme="minorHAnsi"/>
        </w:rPr>
        <w:t>n</w:t>
      </w:r>
      <w:proofErr w:type="gramStart"/>
      <w:r>
        <w:rPr>
          <w:rFonts w:cstheme="minorHAnsi"/>
        </w:rPr>
        <w:t>个</w:t>
      </w:r>
      <w:proofErr w:type="gramEnd"/>
      <w:r>
        <w:rPr>
          <w:rFonts w:cstheme="minorHAnsi"/>
        </w:rPr>
        <w:t>CU</w:t>
      </w:r>
      <w:r>
        <w:rPr>
          <w:rFonts w:cstheme="minorHAnsi"/>
        </w:rPr>
        <w:t>解码数据</w:t>
      </w:r>
    </w:p>
    <w:p w:rsidR="00F46B22" w:rsidRDefault="00DB6B30">
      <w:pPr>
        <w:pStyle w:val="3"/>
        <w:rPr>
          <w:rFonts w:cstheme="minorHAnsi"/>
        </w:rPr>
      </w:pPr>
      <w:r>
        <w:rPr>
          <w:rFonts w:cstheme="minorHAnsi"/>
        </w:rPr>
        <w:t>1.</w:t>
      </w:r>
      <w:r>
        <w:rPr>
          <w:rFonts w:cstheme="minorHAnsi" w:hint="eastAsia"/>
        </w:rPr>
        <w:t>7</w:t>
      </w:r>
      <w:r>
        <w:rPr>
          <w:rFonts w:cstheme="minorHAnsi"/>
        </w:rPr>
        <w:t>.2</w:t>
      </w:r>
      <w:r>
        <w:rPr>
          <w:rFonts w:cstheme="minorHAnsi"/>
        </w:rPr>
        <w:t>、</w:t>
      </w:r>
      <w:r>
        <w:rPr>
          <w:rFonts w:cstheme="minorHAnsi" w:hint="eastAsia"/>
        </w:rPr>
        <w:t>格式定义</w:t>
      </w:r>
    </w:p>
    <w:p w:rsidR="00F46B22" w:rsidRDefault="00F46B22">
      <w:pPr>
        <w:rPr>
          <w:rFonts w:cstheme="minorHAnsi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46B22">
        <w:trPr>
          <w:trHeight w:val="270"/>
          <w:jc w:val="center"/>
        </w:trPr>
        <w:tc>
          <w:tcPr>
            <w:tcW w:w="817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46B22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lcu_addr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cstheme="minorHAnsi"/>
                <w:kern w:val="0"/>
                <w:szCs w:val="21"/>
              </w:rPr>
              <w:t>在图像中的位置，</w:t>
            </w: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 xml:space="preserve">&gt;&gt;4, 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&gt;&gt;4}</w:t>
            </w:r>
            <w:r>
              <w:rPr>
                <w:rFonts w:cstheme="minorHAnsi"/>
              </w:rPr>
              <w:t>，各占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</w:p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LCUaddr_y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LCUaddr_x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46B22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4275E3">
            <w:pPr>
              <w:rPr>
                <w:rFonts w:eastAsia="宋体" w:cstheme="minorHAnsi"/>
                <w:kern w:val="0"/>
                <w:szCs w:val="21"/>
              </w:rPr>
            </w:pPr>
            <w:ins w:id="25" w:author="Sky123.Org" w:date="2016-03-17T15:45:00Z">
              <w:r>
                <w:rPr>
                  <w:rFonts w:eastAsia="宋体" w:cstheme="minorHAnsi" w:hint="eastAsia"/>
                  <w:kern w:val="0"/>
                  <w:szCs w:val="21"/>
                </w:rPr>
                <w:t>0=</w:t>
              </w:r>
            </w:ins>
            <w:ins w:id="26" w:author="Sky123.Org" w:date="2016-03-17T15:46:00Z">
              <w:r>
                <w:rPr>
                  <w:rFonts w:eastAsia="宋体" w:cstheme="minorHAnsi" w:hint="eastAsia"/>
                  <w:kern w:val="0"/>
                  <w:szCs w:val="21"/>
                </w:rPr>
                <w:t>off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，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1=</w:t>
              </w:r>
            </w:ins>
            <w:ins w:id="27" w:author="Sky123.Org" w:date="2016-03-17T15:54:00Z">
              <w:r>
                <w:rPr>
                  <w:rFonts w:eastAsia="宋体" w:cstheme="minorHAnsi" w:hint="eastAsia"/>
                  <w:kern w:val="0"/>
                  <w:szCs w:val="21"/>
                </w:rPr>
                <w:t>区间模式，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2=</w:t>
              </w:r>
              <w:r>
                <w:rPr>
                  <w:rFonts w:eastAsia="宋体" w:cstheme="minorHAnsi" w:hint="eastAsia"/>
                  <w:kern w:val="0"/>
                  <w:szCs w:val="21"/>
                </w:rPr>
                <w:t>边缘</w:t>
              </w:r>
            </w:ins>
            <w:ins w:id="28" w:author="Sky123.Org" w:date="2016-03-17T15:55:00Z">
              <w:r>
                <w:rPr>
                  <w:rFonts w:eastAsia="宋体" w:cstheme="minorHAnsi" w:hint="eastAsia"/>
                  <w:kern w:val="0"/>
                  <w:szCs w:val="21"/>
                </w:rPr>
                <w:t>模式</w:t>
              </w:r>
            </w:ins>
          </w:p>
        </w:tc>
      </w:tr>
      <w:tr w:rsidR="00F46B22">
        <w:trPr>
          <w:trHeight w:val="255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lastRenderedPageBreak/>
              <w:t>2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SaoOffset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4275E3">
            <w:pPr>
              <w:widowControl/>
              <w:rPr>
                <w:ins w:id="29" w:author="Sky123.Org" w:date="2016-03-17T15:47:00Z"/>
                <w:rFonts w:eastAsia="宋体" w:cstheme="minorHAnsi" w:hint="eastAsia"/>
                <w:kern w:val="0"/>
                <w:szCs w:val="21"/>
              </w:rPr>
            </w:pPr>
            <w:ins w:id="30" w:author="Sky123.Org" w:date="2016-03-17T15:47:00Z">
              <w:r>
                <w:rPr>
                  <w:rFonts w:eastAsia="宋体" w:cstheme="minorHAnsi" w:hint="eastAsia"/>
                  <w:kern w:val="0"/>
                  <w:szCs w:val="21"/>
                </w:rPr>
                <w:t>区间模式时，是将绝对值和和符号结合在一起。</w:t>
              </w:r>
            </w:ins>
          </w:p>
          <w:p w:rsidR="004275E3" w:rsidRPr="004275E3" w:rsidRDefault="004275E3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ins w:id="31" w:author="Sky123.Org" w:date="2016-03-17T15:47:00Z">
              <w:r>
                <w:rPr>
                  <w:rFonts w:eastAsia="宋体" w:cstheme="minorHAnsi" w:hint="eastAsia"/>
                  <w:kern w:val="0"/>
                  <w:szCs w:val="21"/>
                </w:rPr>
                <w:t>边缘模式时</w:t>
              </w:r>
            </w:ins>
            <w:ins w:id="32" w:author="Sky123.Org" w:date="2016-03-17T15:55:00Z">
              <w:r w:rsidR="005F22E5">
                <w:rPr>
                  <w:rFonts w:eastAsia="宋体" w:cstheme="minorHAnsi" w:hint="eastAsia"/>
                  <w:kern w:val="0"/>
                  <w:szCs w:val="21"/>
                </w:rPr>
                <w:t>是码流中提取的</w:t>
              </w:r>
              <w:r w:rsidR="005F22E5">
                <w:rPr>
                  <w:rFonts w:eastAsia="宋体" w:cstheme="minorHAnsi" w:hint="eastAsia"/>
                  <w:kern w:val="0"/>
                  <w:szCs w:val="21"/>
                </w:rPr>
                <w:t>4</w:t>
              </w:r>
              <w:r w:rsidR="005F22E5">
                <w:rPr>
                  <w:rFonts w:eastAsia="宋体" w:cstheme="minorHAnsi" w:hint="eastAsia"/>
                  <w:kern w:val="0"/>
                  <w:szCs w:val="21"/>
                </w:rPr>
                <w:t>个有符号数</w:t>
              </w:r>
            </w:ins>
            <w:bookmarkStart w:id="33" w:name="_GoBack"/>
            <w:bookmarkEnd w:id="33"/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SaoIntervalStartPos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i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SaoIntervalDeltaPosMinus2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i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interval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SaoEdgeType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SaoMode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[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i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]</w:t>
            </w:r>
            <w:r>
              <w:rPr>
                <w:rFonts w:eastAsia="宋体" w:cstheme="minorHAnsi"/>
                <w:kern w:val="0"/>
                <w:szCs w:val="21"/>
              </w:rPr>
              <w:t>不等于</w:t>
            </w:r>
            <w:r>
              <w:rPr>
                <w:rFonts w:eastAsia="宋体" w:cstheme="minorHAnsi"/>
                <w:kern w:val="0"/>
                <w:szCs w:val="21"/>
              </w:rPr>
              <w:t>Edge</w:t>
            </w:r>
            <w:r>
              <w:rPr>
                <w:rFonts w:eastAsia="宋体" w:cstheme="minorHAnsi"/>
                <w:kern w:val="0"/>
                <w:szCs w:val="21"/>
              </w:rPr>
              <w:t>时以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填充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9~16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Cb</w:t>
            </w:r>
            <w:proofErr w:type="spellEnd"/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17~24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1~8</w:t>
            </w:r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8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Cr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25~27</w:t>
            </w:r>
          </w:p>
        </w:tc>
        <w:tc>
          <w:tcPr>
            <w:tcW w:w="2967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ALFLCUEnabled</w:t>
            </w:r>
            <w:proofErr w:type="spellEnd"/>
          </w:p>
        </w:tc>
        <w:tc>
          <w:tcPr>
            <w:tcW w:w="729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</w:t>
            </w:r>
          </w:p>
        </w:tc>
        <w:tc>
          <w:tcPr>
            <w:tcW w:w="3281" w:type="dxa"/>
            <w:shd w:val="clear" w:color="auto" w:fill="FFFFFF" w:themeFill="background1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依次输出</w:t>
            </w:r>
            <w:r>
              <w:rPr>
                <w:rFonts w:eastAsia="宋体" w:cstheme="minorHAnsi"/>
                <w:kern w:val="0"/>
                <w:szCs w:val="21"/>
              </w:rPr>
              <w:t>[0]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[1]</w:t>
            </w:r>
            <w:r>
              <w:rPr>
                <w:rFonts w:eastAsia="宋体" w:cstheme="minorHAnsi"/>
                <w:kern w:val="0"/>
                <w:szCs w:val="21"/>
              </w:rPr>
              <w:t>、</w:t>
            </w:r>
            <w:r>
              <w:rPr>
                <w:rFonts w:eastAsia="宋体" w:cstheme="minorHAnsi"/>
                <w:kern w:val="0"/>
                <w:szCs w:val="21"/>
              </w:rPr>
              <w:t>[2]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Sizeinbit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3,4,5,6 -&gt; 8,16,32,64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29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PosInPic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30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cstheme="minorHAnsi"/>
              </w:rPr>
              <w:t>CuType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gramStart"/>
            <w:r>
              <w:rPr>
                <w:rFonts w:cstheme="minorHAnsi"/>
              </w:rPr>
              <w:t>帧内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帧间</w:t>
            </w:r>
            <w:proofErr w:type="gramEnd"/>
            <w:r>
              <w:rPr>
                <w:rFonts w:cstheme="minorHAnsi"/>
              </w:rPr>
              <w:t>(skip,direct,2N,…)</w:t>
            </w:r>
            <w:r>
              <w:rPr>
                <w:rFonts w:cstheme="minorHAnsi"/>
              </w:rPr>
              <w:t>，</w:t>
            </w:r>
            <w:r>
              <w:rPr>
                <w:rFonts w:cstheme="minorHAnsi" w:hint="eastAsia"/>
                <w:i/>
              </w:rPr>
              <w:t>具体对应关系</w:t>
            </w:r>
            <w:r>
              <w:rPr>
                <w:rFonts w:cstheme="minorHAnsi"/>
                <w:i/>
              </w:rPr>
              <w:t>见下表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31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intra_chroma_pred_mode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46B22" w:rsidRDefault="00F46B22">
            <w:pPr>
              <w:jc w:val="center"/>
              <w:rPr>
                <w:rFonts w:cstheme="minorHAnsi"/>
              </w:rPr>
            </w:pPr>
          </w:p>
        </w:tc>
        <w:tc>
          <w:tcPr>
            <w:tcW w:w="3281" w:type="dxa"/>
            <w:shd w:val="clear" w:color="auto" w:fill="DEEAF6" w:themeFill="accent1" w:themeFillTint="33"/>
          </w:tcPr>
          <w:p w:rsidR="00F46B22" w:rsidRDefault="00F46B22">
            <w:pPr>
              <w:rPr>
                <w:rFonts w:cstheme="minorHAnsi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PU0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33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PU1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34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PU2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35</w:t>
            </w:r>
          </w:p>
        </w:tc>
        <w:tc>
          <w:tcPr>
            <w:tcW w:w="2967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intra_luma_pred_mode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PU3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36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PredMode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 w:hint="eastAsia"/>
              </w:rPr>
              <w:t>,1,2,3</w:t>
            </w:r>
            <w:r>
              <w:rPr>
                <w:rFonts w:cstheme="minorHAnsi"/>
              </w:rPr>
              <w:t>,4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/>
              </w:rPr>
              <w:t>-&gt;</w:t>
            </w:r>
          </w:p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Sym</w:t>
            </w:r>
            <w:r>
              <w:rPr>
                <w:rFonts w:cstheme="minorHAnsi" w:hint="eastAsia"/>
              </w:rPr>
              <w:t>,</w:t>
            </w:r>
            <w:r>
              <w:rPr>
                <w:rFonts w:cstheme="minorHAnsi"/>
              </w:rPr>
              <w:t>bipred,fwd,bck,single_fwd</w:t>
            </w:r>
            <w:proofErr w:type="spellEnd"/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37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CuSubType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B:10</w:t>
            </w:r>
            <w:r>
              <w:rPr>
                <w:rFonts w:cstheme="minorHAnsi"/>
              </w:rPr>
              <w:t>种</w:t>
            </w:r>
            <w:r>
              <w:rPr>
                <w:rFonts w:cstheme="minorHAnsi"/>
              </w:rPr>
              <w:t xml:space="preserve"> F:12</w:t>
            </w:r>
            <w:r>
              <w:rPr>
                <w:rFonts w:cstheme="minorHAnsi"/>
              </w:rPr>
              <w:t>种</w:t>
            </w:r>
            <w:r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参见表</w:t>
            </w:r>
            <w:r>
              <w:rPr>
                <w:rFonts w:cstheme="minorHAnsi" w:hint="eastAsia"/>
              </w:rPr>
              <w:t>85</w:t>
            </w:r>
            <w:r>
              <w:rPr>
                <w:rFonts w:cstheme="minorHAnsi"/>
              </w:rPr>
              <w:t>/</w:t>
            </w:r>
            <w:r>
              <w:rPr>
                <w:rFonts w:cstheme="minorHAnsi" w:hint="eastAsia"/>
              </w:rPr>
              <w:t>表</w:t>
            </w:r>
            <w:r>
              <w:rPr>
                <w:rFonts w:cstheme="minorHAnsi" w:hint="eastAsia"/>
              </w:rPr>
              <w:t>91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~9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或</w:t>
            </w:r>
            <w:r>
              <w:rPr>
                <w:rFonts w:cstheme="minorHAnsi" w:hint="eastAsia"/>
              </w:rPr>
              <w:t>0~</w:t>
            </w:r>
            <w:r>
              <w:rPr>
                <w:rFonts w:cstheme="minorHAnsi"/>
              </w:rPr>
              <w:t>11)</w:t>
            </w:r>
            <w:r>
              <w:rPr>
                <w:rFonts w:cstheme="minorHAnsi" w:hint="eastAsia"/>
              </w:rPr>
              <w:t>分别</w:t>
            </w:r>
            <w:r>
              <w:rPr>
                <w:rFonts w:cstheme="minorHAnsi"/>
              </w:rPr>
              <w:t>与</w:t>
            </w:r>
            <w:proofErr w:type="gramStart"/>
            <w:r>
              <w:rPr>
                <w:rFonts w:cstheme="minorHAnsi"/>
              </w:rPr>
              <w:t>”</w:t>
            </w:r>
            <w:proofErr w:type="gramEnd"/>
            <w:r>
              <w:rPr>
                <w:rFonts w:cstheme="minorHAnsi" w:hint="eastAsia"/>
              </w:rPr>
              <w:t>编码单元子类型</w:t>
            </w:r>
            <w:proofErr w:type="gramStart"/>
            <w:r>
              <w:rPr>
                <w:rFonts w:cstheme="minorHAnsi"/>
              </w:rPr>
              <w:t>”</w:t>
            </w:r>
            <w:proofErr w:type="gramEnd"/>
            <w:r>
              <w:rPr>
                <w:rFonts w:cstheme="minorHAnsi" w:hint="eastAsia"/>
              </w:rPr>
              <w:t>按由上至下的</w:t>
            </w:r>
            <w:r>
              <w:rPr>
                <w:rFonts w:cstheme="minorHAnsi"/>
              </w:rPr>
              <w:t>顺序一一对应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38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BNxNType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见表</w:t>
            </w:r>
            <w:r>
              <w:rPr>
                <w:rFonts w:cstheme="minorHAnsi" w:hint="eastAsia"/>
              </w:rPr>
              <w:t>89</w:t>
            </w:r>
            <w:r>
              <w:rPr>
                <w:rFonts w:cstheme="minorHAnsi" w:hint="eastAsia"/>
              </w:rPr>
              <w:t>，</w:t>
            </w:r>
            <w:r>
              <w:rPr>
                <w:rFonts w:cstheme="minorHAnsi" w:hint="eastAsia"/>
              </w:rPr>
              <w:t>0~4</w:t>
            </w:r>
            <w:r>
              <w:rPr>
                <w:rFonts w:cstheme="minorHAnsi" w:hint="eastAsia"/>
              </w:rPr>
              <w:t>分别</w:t>
            </w:r>
            <w:r>
              <w:rPr>
                <w:rFonts w:cstheme="minorHAnsi"/>
              </w:rPr>
              <w:t>对应</w:t>
            </w:r>
            <w:r>
              <w:rPr>
                <w:rFonts w:cstheme="minorHAnsi"/>
              </w:rPr>
              <w:t xml:space="preserve"> “</w:t>
            </w:r>
            <w:r>
              <w:rPr>
                <w:rFonts w:cstheme="minorHAnsi" w:hint="eastAsia"/>
              </w:rPr>
              <w:t>预测</w:t>
            </w:r>
            <w:r>
              <w:rPr>
                <w:rFonts w:cstheme="minorHAnsi"/>
              </w:rPr>
              <w:t>单元类型</w:t>
            </w:r>
            <w:r>
              <w:rPr>
                <w:rFonts w:cstheme="minorHAnsi"/>
              </w:rPr>
              <w:t xml:space="preserve">” </w:t>
            </w:r>
            <w:r>
              <w:rPr>
                <w:rFonts w:cstheme="minorHAnsi" w:hint="eastAsia"/>
              </w:rPr>
              <w:t>的由上至下</w:t>
            </w:r>
            <w:r>
              <w:rPr>
                <w:rFonts w:cstheme="minorHAnsi"/>
              </w:rPr>
              <w:t>的</w:t>
            </w:r>
            <w:r>
              <w:rPr>
                <w:rFonts w:cstheme="minorHAnsi" w:hint="eastAsia"/>
              </w:rPr>
              <w:t>五种</w:t>
            </w:r>
            <w:r>
              <w:rPr>
                <w:rFonts w:cstheme="minorHAnsi"/>
              </w:rPr>
              <w:t>情况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39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836F19">
            <w:pPr>
              <w:rPr>
                <w:rFonts w:cstheme="minorHAnsi"/>
              </w:rPr>
            </w:pPr>
            <w:ins w:id="34" w:author="Sky123.Org" w:date="2016-03-11T10:50:00Z">
              <w:r>
                <w:rPr>
                  <w:rFonts w:cstheme="minorHAnsi" w:hint="eastAsia"/>
                </w:rPr>
                <w:t>D</w:t>
              </w:r>
            </w:ins>
            <w:r w:rsidR="00DB6B30">
              <w:rPr>
                <w:rFonts w:cstheme="minorHAnsi"/>
              </w:rPr>
              <w:t>MH</w:t>
            </w:r>
            <w:del w:id="35" w:author="Sky123.Org" w:date="2016-03-11T10:50:00Z">
              <w:r w:rsidR="00DB6B30" w:rsidDel="00836F19">
                <w:rPr>
                  <w:rFonts w:cstheme="minorHAnsi"/>
                </w:rPr>
                <w:delText>S</w:delText>
              </w:r>
            </w:del>
            <w:r w:rsidR="00DB6B30">
              <w:rPr>
                <w:rFonts w:cstheme="minorHAnsi"/>
              </w:rPr>
              <w:t>_mode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7C4806">
            <w:pPr>
              <w:rPr>
                <w:rFonts w:cstheme="minorHAnsi"/>
              </w:rPr>
            </w:pPr>
            <w:proofErr w:type="spellStart"/>
            <w:ins w:id="36" w:author="Sky123.Org" w:date="2016-03-11T10:50:00Z">
              <w:r>
                <w:rPr>
                  <w:rFonts w:cstheme="minorHAnsi" w:hint="eastAsia"/>
                </w:rPr>
                <w:t>Dir</w:t>
              </w:r>
            </w:ins>
            <w:r w:rsidR="00DB6B30">
              <w:rPr>
                <w:rFonts w:cstheme="minorHAnsi"/>
              </w:rPr>
              <w:t>M</w:t>
            </w:r>
            <w:r w:rsidR="00DB6B30">
              <w:rPr>
                <w:rFonts w:cstheme="minorHAnsi" w:hint="eastAsia"/>
              </w:rPr>
              <w:t>ulti</w:t>
            </w:r>
            <w:proofErr w:type="spellEnd"/>
            <w:r w:rsidR="00DB6B30">
              <w:rPr>
                <w:rFonts w:cstheme="minorHAnsi" w:hint="eastAsia"/>
              </w:rPr>
              <w:t xml:space="preserve"> Hypo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40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ref_idx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F46B22">
            <w:pPr>
              <w:rPr>
                <w:rFonts w:cstheme="minorHAnsi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41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sz w:val="22"/>
              </w:rPr>
              <w:t>WeightedSkipMode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F46B22">
            <w:pPr>
              <w:rPr>
                <w:rFonts w:cstheme="minorHAnsi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42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mvd_l0_x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F46B22">
            <w:pPr>
              <w:rPr>
                <w:rFonts w:cstheme="minorHAnsi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43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mvd_l0_y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F46B22">
            <w:pPr>
              <w:rPr>
                <w:rFonts w:cstheme="minorHAnsi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44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mvd_l1_x</w:t>
            </w:r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F46B22">
            <w:pPr>
              <w:rPr>
                <w:rFonts w:cstheme="minorHAnsi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45</w:t>
            </w:r>
          </w:p>
        </w:tc>
        <w:tc>
          <w:tcPr>
            <w:tcW w:w="2967" w:type="dxa"/>
            <w:shd w:val="clear" w:color="auto" w:fill="E2EFD9" w:themeFill="accent6" w:themeFillTint="33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mvd_l1_y</w:t>
            </w:r>
          </w:p>
        </w:tc>
        <w:tc>
          <w:tcPr>
            <w:tcW w:w="729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</w:tcPr>
          <w:p w:rsidR="00F46B22" w:rsidRDefault="00F46B22">
            <w:pPr>
              <w:rPr>
                <w:rFonts w:cstheme="minorHAnsi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46~55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PU1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56~65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PU2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66~75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36~45</w:t>
            </w:r>
          </w:p>
        </w:tc>
        <w:tc>
          <w:tcPr>
            <w:tcW w:w="729" w:type="dxa"/>
            <w:shd w:val="clear" w:color="auto" w:fill="C5E0B3" w:themeFill="accent6" w:themeFillTint="66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PU3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76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transform_split_flag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46B22" w:rsidRDefault="00F46B22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lastRenderedPageBreak/>
              <w:t>77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CuCTP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  <w:r>
              <w:rPr>
                <w:rFonts w:cstheme="minorHAnsi"/>
              </w:rPr>
              <w:t>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46B22" w:rsidRDefault="00F46B22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78</w:t>
            </w:r>
          </w:p>
        </w:tc>
        <w:tc>
          <w:tcPr>
            <w:tcW w:w="2967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CurrentQP</w:t>
            </w:r>
            <w:proofErr w:type="spellEnd"/>
          </w:p>
        </w:tc>
        <w:tc>
          <w:tcPr>
            <w:tcW w:w="729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DEEAF6" w:themeFill="accent1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当前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Lcu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/>
                <w:kern w:val="0"/>
                <w:szCs w:val="21"/>
              </w:rPr>
              <w:t>QP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同</w:t>
            </w:r>
            <w:r>
              <w:rPr>
                <w:rFonts w:eastAsia="宋体" w:cstheme="minorHAnsi" w:hint="eastAsia"/>
                <w:kern w:val="0"/>
                <w:szCs w:val="21"/>
              </w:rPr>
              <w:t>28</w:t>
            </w:r>
            <w:r>
              <w:rPr>
                <w:rFonts w:eastAsia="宋体" w:cstheme="minorHAnsi"/>
                <w:kern w:val="0"/>
                <w:szCs w:val="21"/>
              </w:rPr>
              <w:t>~78</w:t>
            </w:r>
            <w:r>
              <w:rPr>
                <w:rFonts w:eastAsia="宋体" w:cstheme="minorHAnsi" w:hint="eastAsia"/>
                <w:kern w:val="0"/>
                <w:szCs w:val="21"/>
              </w:rPr>
              <w:t>，</w:t>
            </w:r>
            <w:r>
              <w:rPr>
                <w:rFonts w:eastAsia="宋体" w:cstheme="minorHAnsi"/>
                <w:kern w:val="0"/>
                <w:szCs w:val="21"/>
              </w:rPr>
              <w:t>下一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解码顺序，依次输出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LCU</w:t>
            </w:r>
            <w:r>
              <w:rPr>
                <w:rFonts w:eastAsia="宋体" w:cstheme="minorHAnsi"/>
                <w:kern w:val="0"/>
                <w:szCs w:val="21"/>
              </w:rPr>
              <w:t>中</w:t>
            </w:r>
            <w:r>
              <w:rPr>
                <w:rFonts w:eastAsia="宋体" w:cstheme="minorHAnsi" w:hint="eastAsia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……</w:t>
            </w: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  <w:tr w:rsidR="00F46B22">
        <w:trPr>
          <w:trHeight w:val="270"/>
          <w:jc w:val="center"/>
        </w:trPr>
        <w:tc>
          <w:tcPr>
            <w:tcW w:w="817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9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BDD6EE" w:themeFill="accent1" w:themeFillTint="66"/>
            <w:vAlign w:val="center"/>
          </w:tcPr>
          <w:p w:rsidR="00F46B22" w:rsidRDefault="00F46B22">
            <w:pPr>
              <w:widowControl/>
              <w:rPr>
                <w:rFonts w:eastAsia="宋体" w:cstheme="minorHAnsi"/>
                <w:kern w:val="0"/>
                <w:szCs w:val="21"/>
              </w:rPr>
            </w:pPr>
          </w:p>
        </w:tc>
      </w:tr>
    </w:tbl>
    <w:p w:rsidR="00F46B22" w:rsidRDefault="00F46B22"/>
    <w:p w:rsidR="00F46B22" w:rsidRDefault="00DB6B30">
      <w:pPr>
        <w:widowControl/>
        <w:jc w:val="left"/>
      </w:pPr>
      <w:proofErr w:type="spellStart"/>
      <w:r>
        <w:rPr>
          <w:rFonts w:cstheme="minorHAnsi"/>
        </w:rPr>
        <w:t>CuType</w:t>
      </w:r>
      <w:proofErr w:type="spellEnd"/>
      <w:r>
        <w:rPr>
          <w:rFonts w:cstheme="minorHAnsi"/>
        </w:rPr>
        <w:t>对应关系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Skip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Direct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2N_HU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6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2N_HD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ab/>
      </w:r>
      <w:r>
        <w:rPr>
          <w:rFonts w:cstheme="minorHAnsi"/>
        </w:rPr>
        <w:tab/>
        <w:t>2N_VL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8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2N_VR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9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NxN</w:t>
      </w:r>
      <w:proofErr w:type="spellEnd"/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I_2N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11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  <w:t>I_N</w:t>
      </w:r>
    </w:p>
    <w:p w:rsidR="00F46B22" w:rsidRDefault="00DB6B30">
      <w:pPr>
        <w:pStyle w:val="10"/>
        <w:ind w:left="360"/>
        <w:rPr>
          <w:rFonts w:cstheme="minorHAnsi"/>
        </w:rPr>
      </w:pPr>
      <w:r>
        <w:rPr>
          <w:rFonts w:cstheme="minorHAnsi"/>
        </w:rPr>
        <w:t>12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I_nNxN</w:t>
      </w:r>
      <w:proofErr w:type="spellEnd"/>
    </w:p>
    <w:p w:rsidR="00F46B22" w:rsidRDefault="00DB6B30">
      <w:pPr>
        <w:pStyle w:val="10"/>
        <w:ind w:left="720" w:firstLineChars="0" w:firstLine="60"/>
        <w:rPr>
          <w:rFonts w:cstheme="minorHAnsi"/>
        </w:rPr>
      </w:pPr>
      <w:r>
        <w:rPr>
          <w:rFonts w:cstheme="minorHAnsi"/>
        </w:rPr>
        <w:t>13</w:t>
      </w:r>
      <w:r>
        <w:rPr>
          <w:rFonts w:cstheme="minorHAnsi"/>
        </w:rPr>
        <w:tab/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I_NxnN</w:t>
      </w:r>
      <w:proofErr w:type="spellEnd"/>
    </w:p>
    <w:p w:rsidR="00F46B22" w:rsidRDefault="00DB6B30">
      <w:pPr>
        <w:pStyle w:val="2"/>
      </w:pPr>
      <w:r>
        <w:rPr>
          <w:rFonts w:hint="eastAsia"/>
        </w:rPr>
        <w:t>1.8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CU</w:t>
      </w:r>
      <w:r>
        <w:t>残差系数信息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</w:t>
      </w:r>
      <w:r>
        <w:rPr>
          <w:rFonts w:cstheme="minorHAnsi"/>
        </w:rPr>
        <w:t>LCU</w:t>
      </w:r>
      <w:r>
        <w:rPr>
          <w:rFonts w:cstheme="minorHAnsi"/>
        </w:rPr>
        <w:t>信息数据写一个文件，文件名为</w:t>
      </w:r>
      <w:r>
        <w:rPr>
          <w:rFonts w:cstheme="minorHAnsi"/>
        </w:rPr>
        <w:t>xx/</w:t>
      </w:r>
      <w:proofErr w:type="spellStart"/>
      <w:r>
        <w:rPr>
          <w:rFonts w:cstheme="minorHAnsi"/>
        </w:rPr>
        <w:t>lcu_coeff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pic_k</w:t>
      </w:r>
      <w:proofErr w:type="spellEnd"/>
      <w:r>
        <w:rPr>
          <w:rFonts w:cstheme="minorHAnsi"/>
        </w:rPr>
        <w:t>/lcu_m_n.txt</w:t>
      </w:r>
      <w:r>
        <w:rPr>
          <w:rFonts w:cstheme="minorHAnsi"/>
        </w:rPr>
        <w:t>，其中</w:t>
      </w:r>
      <w:r>
        <w:rPr>
          <w:rFonts w:cstheme="minorHAnsi"/>
        </w:rPr>
        <w:t>xx</w:t>
      </w:r>
      <w:r>
        <w:rPr>
          <w:rFonts w:cstheme="minorHAnsi"/>
        </w:rPr>
        <w:t>为序列名，</w:t>
      </w:r>
      <w:r>
        <w:rPr>
          <w:rFonts w:cstheme="minorHAnsi"/>
        </w:rPr>
        <w:t>k</w:t>
      </w:r>
      <w:r>
        <w:rPr>
          <w:rFonts w:cstheme="minorHAnsi"/>
        </w:rPr>
        <w:t>为</w:t>
      </w:r>
      <w:r>
        <w:rPr>
          <w:rFonts w:cstheme="minorHAnsi"/>
        </w:rPr>
        <w:t>pic</w:t>
      </w:r>
      <w:r>
        <w:rPr>
          <w:rFonts w:cstheme="minorHAnsi"/>
        </w:rPr>
        <w:t>号，</w:t>
      </w:r>
      <w:r>
        <w:rPr>
          <w:rFonts w:cstheme="minorHAnsi"/>
        </w:rPr>
        <w:t>m</w:t>
      </w:r>
      <w:r>
        <w:rPr>
          <w:rFonts w:cstheme="minorHAnsi"/>
        </w:rPr>
        <w:t>为当前</w:t>
      </w:r>
      <w:r>
        <w:rPr>
          <w:rFonts w:cstheme="minorHAnsi"/>
        </w:rPr>
        <w:t>slice</w:t>
      </w:r>
      <w:r>
        <w:rPr>
          <w:rFonts w:cstheme="minorHAnsi"/>
        </w:rPr>
        <w:t>在</w:t>
      </w:r>
      <w:r>
        <w:rPr>
          <w:rFonts w:cstheme="minorHAnsi"/>
        </w:rPr>
        <w:t>pic</w:t>
      </w:r>
      <w:r>
        <w:rPr>
          <w:rFonts w:cstheme="minorHAnsi"/>
        </w:rPr>
        <w:t>中的序号，</w:t>
      </w:r>
      <w:r>
        <w:rPr>
          <w:rFonts w:cstheme="minorHAnsi"/>
        </w:rPr>
        <w:t>n</w:t>
      </w:r>
      <w:r>
        <w:rPr>
          <w:rFonts w:cstheme="minorHAnsi"/>
        </w:rPr>
        <w:t>为</w:t>
      </w:r>
      <w:r>
        <w:rPr>
          <w:rFonts w:cstheme="minorHAnsi"/>
        </w:rPr>
        <w:t>LCU</w:t>
      </w:r>
      <w:r>
        <w:rPr>
          <w:rFonts w:cstheme="minorHAnsi"/>
        </w:rPr>
        <w:t>在</w:t>
      </w:r>
      <w:r>
        <w:rPr>
          <w:rFonts w:cstheme="minorHAnsi"/>
        </w:rPr>
        <w:t>slice</w:t>
      </w:r>
      <w:r>
        <w:rPr>
          <w:rFonts w:cstheme="minorHAnsi"/>
        </w:rPr>
        <w:t>中的序号。</w:t>
      </w:r>
    </w:p>
    <w:p w:rsidR="00F46B22" w:rsidRDefault="00DB6B30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>每个信息占</w:t>
      </w:r>
      <w:r>
        <w:rPr>
          <w:rFonts w:cstheme="minorHAnsi"/>
        </w:rPr>
        <w:t>32</w:t>
      </w:r>
      <w:r>
        <w:rPr>
          <w:rFonts w:cstheme="minorHAnsi"/>
        </w:rPr>
        <w:t>位，在文件中占一行。</w:t>
      </w:r>
    </w:p>
    <w:tbl>
      <w:tblPr>
        <w:tblpPr w:leftFromText="180" w:rightFromText="180" w:vertAnchor="text" w:horzAnchor="margin" w:tblpY="182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967"/>
        <w:gridCol w:w="729"/>
        <w:gridCol w:w="728"/>
        <w:gridCol w:w="3281"/>
      </w:tblGrid>
      <w:tr w:rsidR="00F46B22">
        <w:trPr>
          <w:trHeight w:val="270"/>
        </w:trPr>
        <w:tc>
          <w:tcPr>
            <w:tcW w:w="817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行号</w:t>
            </w:r>
          </w:p>
        </w:tc>
        <w:tc>
          <w:tcPr>
            <w:tcW w:w="2967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信号</w:t>
            </w:r>
          </w:p>
        </w:tc>
        <w:tc>
          <w:tcPr>
            <w:tcW w:w="729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proofErr w:type="gramStart"/>
            <w:r>
              <w:rPr>
                <w:rFonts w:eastAsia="宋体" w:cstheme="minorHAnsi"/>
                <w:b/>
                <w:bCs/>
                <w:kern w:val="0"/>
                <w:szCs w:val="21"/>
              </w:rPr>
              <w:t>位宽</w:t>
            </w:r>
            <w:proofErr w:type="gramEnd"/>
          </w:p>
        </w:tc>
        <w:tc>
          <w:tcPr>
            <w:tcW w:w="728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个数</w:t>
            </w:r>
          </w:p>
        </w:tc>
        <w:tc>
          <w:tcPr>
            <w:tcW w:w="3281" w:type="dxa"/>
            <w:shd w:val="clear" w:color="A5A5A5" w:fill="A5A5A5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b/>
                <w:bCs/>
                <w:kern w:val="0"/>
                <w:szCs w:val="21"/>
              </w:rPr>
            </w:pPr>
            <w:r>
              <w:rPr>
                <w:rFonts w:eastAsia="宋体" w:cstheme="minorHAnsi"/>
                <w:b/>
                <w:bCs/>
                <w:kern w:val="0"/>
                <w:szCs w:val="21"/>
              </w:rPr>
              <w:t>描述</w:t>
            </w:r>
          </w:p>
        </w:tc>
      </w:tr>
      <w:tr w:rsidR="00F46B22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</w:t>
            </w:r>
            <w:r>
              <w:rPr>
                <w:rFonts w:eastAsia="宋体" w:cstheme="minorHAnsi" w:hint="eastAsia"/>
                <w:kern w:val="0"/>
                <w:szCs w:val="21"/>
              </w:rPr>
              <w:t>uIdx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rPr>
                <w:rFonts w:cstheme="minorHAnsi"/>
              </w:rPr>
            </w:pPr>
            <w:r>
              <w:rPr>
                <w:rFonts w:cstheme="minorHAnsi"/>
              </w:rPr>
              <w:t>当前</w:t>
            </w:r>
            <w:r>
              <w:rPr>
                <w:rFonts w:cstheme="minorHAnsi"/>
              </w:rPr>
              <w:t>CU0</w:t>
            </w:r>
            <w:r>
              <w:rPr>
                <w:rFonts w:cstheme="minorHAnsi"/>
              </w:rPr>
              <w:t>在</w:t>
            </w:r>
            <w:r>
              <w:rPr>
                <w:rFonts w:cstheme="minorHAnsi"/>
              </w:rPr>
              <w:t>LCU</w:t>
            </w:r>
            <w:r>
              <w:rPr>
                <w:rFonts w:cstheme="minorHAnsi"/>
              </w:rPr>
              <w:t>中的位置，</w:t>
            </w:r>
            <w:r>
              <w:rPr>
                <w:rFonts w:cstheme="minorHAnsi"/>
              </w:rPr>
              <w:t xml:space="preserve"> </w:t>
            </w:r>
          </w:p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{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 xml:space="preserve">&gt;&gt;3, 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&gt;&gt;3}</w:t>
            </w:r>
            <w:r>
              <w:rPr>
                <w:rFonts w:cstheme="minorHAnsi"/>
              </w:rPr>
              <w:t>，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各占</w:t>
            </w:r>
            <w:r>
              <w:rPr>
                <w:rFonts w:cstheme="minorHAnsi"/>
              </w:rPr>
              <w:t>16bits</w:t>
            </w:r>
            <w:r>
              <w:rPr>
                <w:rFonts w:cstheme="minorHAnsi"/>
              </w:rPr>
              <w:t>。</w:t>
            </w:r>
            <w:proofErr w:type="spellStart"/>
            <w:r>
              <w:rPr>
                <w:rFonts w:cstheme="minorHAnsi"/>
              </w:rPr>
              <w:t>CUaddr_y</w:t>
            </w:r>
            <w:proofErr w:type="spellEnd"/>
            <w:r>
              <w:rPr>
                <w:rFonts w:cstheme="minorHAnsi"/>
              </w:rPr>
              <w:t>，</w:t>
            </w:r>
            <w:proofErr w:type="spellStart"/>
            <w:r>
              <w:rPr>
                <w:rFonts w:cstheme="minorHAnsi"/>
              </w:rPr>
              <w:t>CUaddr_x</w:t>
            </w:r>
            <w:proofErr w:type="spellEnd"/>
            <w:r>
              <w:rPr>
                <w:rFonts w:cstheme="minorHAnsi"/>
              </w:rPr>
              <w:t>表示像素点坐标。</w:t>
            </w:r>
          </w:p>
        </w:tc>
      </w:tr>
      <w:tr w:rsidR="00F46B22">
        <w:trPr>
          <w:trHeight w:val="270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blk_idx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0,1,2,3</w:t>
            </w:r>
            <w:r>
              <w:rPr>
                <w:rFonts w:eastAsia="宋体" w:cstheme="minorHAnsi"/>
                <w:kern w:val="0"/>
                <w:szCs w:val="21"/>
              </w:rPr>
              <w:t>-luma; 4-Cb, 5-Cr</w:t>
            </w:r>
          </w:p>
        </w:tc>
      </w:tr>
      <w:tr w:rsidR="00F46B22">
        <w:trPr>
          <w:trHeight w:val="404"/>
        </w:trPr>
        <w:tc>
          <w:tcPr>
            <w:tcW w:w="81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967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 w:hint="eastAsia"/>
                <w:kern w:val="0"/>
                <w:szCs w:val="21"/>
              </w:rPr>
              <w:t>CGPos</w:t>
            </w:r>
            <w:proofErr w:type="spellEnd"/>
          </w:p>
        </w:tc>
        <w:tc>
          <w:tcPr>
            <w:tcW w:w="729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1</w:t>
            </w:r>
          </w:p>
        </w:tc>
        <w:tc>
          <w:tcPr>
            <w:tcW w:w="3281" w:type="dxa"/>
            <w:shd w:val="clear" w:color="auto" w:fill="E2EFD9" w:themeFill="accent6" w:themeFillTint="33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在</w:t>
            </w:r>
            <w:proofErr w:type="spellStart"/>
            <w:r>
              <w:rPr>
                <w:rFonts w:eastAsia="宋体" w:cstheme="minorHAnsi"/>
                <w:kern w:val="0"/>
                <w:szCs w:val="21"/>
              </w:rPr>
              <w:t>blk</w:t>
            </w:r>
            <w:proofErr w:type="spellEnd"/>
            <w:r>
              <w:rPr>
                <w:rFonts w:eastAsia="宋体" w:cstheme="minorHAnsi"/>
                <w:kern w:val="0"/>
                <w:szCs w:val="21"/>
              </w:rPr>
              <w:t>内部的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/>
                <w:kern w:val="0"/>
                <w:szCs w:val="21"/>
              </w:rPr>
              <w:t>序</w:t>
            </w:r>
          </w:p>
        </w:tc>
      </w:tr>
      <w:tr w:rsidR="00F46B22">
        <w:trPr>
          <w:trHeight w:val="270"/>
        </w:trPr>
        <w:tc>
          <w:tcPr>
            <w:tcW w:w="81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3~18</w:t>
            </w:r>
          </w:p>
        </w:tc>
        <w:tc>
          <w:tcPr>
            <w:tcW w:w="2967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proofErr w:type="spellStart"/>
            <w:r>
              <w:rPr>
                <w:rFonts w:eastAsia="宋体" w:cstheme="minorHAnsi"/>
                <w:kern w:val="0"/>
                <w:szCs w:val="21"/>
              </w:rPr>
              <w:t>coeff</w:t>
            </w:r>
            <w:r>
              <w:rPr>
                <w:rFonts w:eastAsia="宋体" w:cstheme="minorHAnsi" w:hint="eastAsia"/>
                <w:kern w:val="0"/>
                <w:szCs w:val="21"/>
              </w:rPr>
              <w:t>_</w:t>
            </w:r>
            <w:r>
              <w:rPr>
                <w:rFonts w:eastAsia="宋体" w:cstheme="minorHAnsi"/>
                <w:kern w:val="0"/>
                <w:szCs w:val="21"/>
              </w:rPr>
              <w:t>level</w:t>
            </w:r>
            <w:proofErr w:type="spellEnd"/>
          </w:p>
        </w:tc>
        <w:tc>
          <w:tcPr>
            <w:tcW w:w="729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32</w:t>
            </w:r>
          </w:p>
        </w:tc>
        <w:tc>
          <w:tcPr>
            <w:tcW w:w="728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16</w:t>
            </w:r>
          </w:p>
        </w:tc>
        <w:tc>
          <w:tcPr>
            <w:tcW w:w="3281" w:type="dxa"/>
            <w:shd w:val="clear" w:color="auto" w:fill="C5E0B3" w:themeFill="accent6" w:themeFillTint="66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的</w:t>
            </w:r>
            <w:r>
              <w:rPr>
                <w:rFonts w:eastAsia="宋体" w:cstheme="minorHAnsi" w:hint="eastAsia"/>
                <w:kern w:val="0"/>
                <w:szCs w:val="21"/>
              </w:rPr>
              <w:t>16</w:t>
            </w:r>
            <w:r>
              <w:rPr>
                <w:rFonts w:eastAsia="宋体" w:cstheme="minorHAnsi" w:hint="eastAsia"/>
                <w:kern w:val="0"/>
                <w:szCs w:val="21"/>
              </w:rPr>
              <w:t>个变换系数</w:t>
            </w:r>
            <w:r>
              <w:rPr>
                <w:rFonts w:eastAsia="宋体" w:cstheme="minorHAnsi"/>
                <w:kern w:val="0"/>
                <w:szCs w:val="21"/>
              </w:rPr>
              <w:t>，</w:t>
            </w:r>
            <w:r>
              <w:rPr>
                <w:rFonts w:eastAsia="宋体" w:cstheme="minorHAnsi" w:hint="eastAsia"/>
                <w:kern w:val="0"/>
                <w:szCs w:val="21"/>
              </w:rPr>
              <w:t>按</w:t>
            </w:r>
            <w:r>
              <w:rPr>
                <w:rFonts w:eastAsia="宋体" w:cstheme="minorHAnsi"/>
                <w:kern w:val="0"/>
                <w:szCs w:val="21"/>
              </w:rPr>
              <w:t>z</w:t>
            </w:r>
            <w:r>
              <w:rPr>
                <w:rFonts w:eastAsia="宋体" w:cstheme="minorHAnsi" w:hint="eastAsia"/>
                <w:kern w:val="0"/>
                <w:szCs w:val="21"/>
              </w:rPr>
              <w:t>扫描顺序，</w:t>
            </w:r>
            <w:r>
              <w:rPr>
                <w:rFonts w:eastAsia="宋体" w:cstheme="minorHAnsi"/>
                <w:kern w:val="0"/>
                <w:szCs w:val="21"/>
              </w:rPr>
              <w:t>从</w:t>
            </w:r>
            <w:r>
              <w:rPr>
                <w:rFonts w:eastAsia="宋体" w:cstheme="minorHAnsi"/>
                <w:kern w:val="0"/>
                <w:szCs w:val="21"/>
              </w:rPr>
              <w:t>15</w:t>
            </w:r>
            <w:r>
              <w:rPr>
                <w:rFonts w:eastAsia="宋体" w:cstheme="minorHAnsi"/>
                <w:kern w:val="0"/>
                <w:szCs w:val="21"/>
              </w:rPr>
              <w:t>到</w:t>
            </w:r>
            <w:r>
              <w:rPr>
                <w:rFonts w:eastAsia="宋体" w:cstheme="minorHAnsi"/>
                <w:kern w:val="0"/>
                <w:szCs w:val="21"/>
              </w:rPr>
              <w:t>0</w:t>
            </w:r>
            <w:r>
              <w:rPr>
                <w:rFonts w:eastAsia="宋体" w:cstheme="minorHAnsi"/>
                <w:kern w:val="0"/>
                <w:szCs w:val="21"/>
              </w:rPr>
              <w:t>依次输出</w:t>
            </w:r>
          </w:p>
        </w:tc>
      </w:tr>
      <w:tr w:rsidR="00F46B22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46B22" w:rsidRDefault="00F46B22">
            <w:pPr>
              <w:jc w:val="center"/>
              <w:rPr>
                <w:rFonts w:cstheme="minorHAnsi"/>
              </w:rPr>
            </w:pP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同</w:t>
            </w:r>
            <w:r>
              <w:rPr>
                <w:rFonts w:eastAsia="宋体" w:cstheme="minorHAnsi"/>
                <w:kern w:val="0"/>
                <w:szCs w:val="21"/>
              </w:rPr>
              <w:t>0~</w:t>
            </w:r>
            <w:r>
              <w:rPr>
                <w:rFonts w:eastAsia="宋体" w:cstheme="minorHAnsi" w:hint="eastAsia"/>
                <w:kern w:val="0"/>
                <w:szCs w:val="21"/>
              </w:rPr>
              <w:t>18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下一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  <w:r>
              <w:rPr>
                <w:rFonts w:eastAsia="宋体" w:cstheme="minorHAnsi"/>
                <w:kern w:val="0"/>
                <w:szCs w:val="21"/>
              </w:rPr>
              <w:t>数据</w:t>
            </w:r>
          </w:p>
        </w:tc>
      </w:tr>
      <w:tr w:rsidR="00F46B22">
        <w:trPr>
          <w:trHeight w:val="270"/>
        </w:trPr>
        <w:tc>
          <w:tcPr>
            <w:tcW w:w="817" w:type="dxa"/>
            <w:shd w:val="clear" w:color="auto" w:fill="A8D08D" w:themeFill="accent6" w:themeFillTint="99"/>
            <w:vAlign w:val="center"/>
          </w:tcPr>
          <w:p w:rsidR="00F46B22" w:rsidRDefault="00DB6B3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……</w:t>
            </w:r>
          </w:p>
        </w:tc>
        <w:tc>
          <w:tcPr>
            <w:tcW w:w="2967" w:type="dxa"/>
            <w:shd w:val="clear" w:color="auto" w:fill="A8D08D" w:themeFill="accent6" w:themeFillTint="99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按解码顺序输出</w:t>
            </w:r>
            <w:r>
              <w:rPr>
                <w:rFonts w:eastAsia="宋体" w:cstheme="minorHAnsi" w:hint="eastAsia"/>
                <w:kern w:val="0"/>
                <w:szCs w:val="21"/>
              </w:rPr>
              <w:t>当前</w:t>
            </w:r>
            <w:r>
              <w:rPr>
                <w:rFonts w:eastAsia="宋体" w:cstheme="minorHAnsi" w:hint="eastAsia"/>
                <w:kern w:val="0"/>
                <w:szCs w:val="21"/>
              </w:rPr>
              <w:t>L</w:t>
            </w:r>
            <w:r>
              <w:rPr>
                <w:rFonts w:eastAsia="宋体" w:cstheme="minorHAnsi"/>
                <w:kern w:val="0"/>
                <w:szCs w:val="21"/>
              </w:rPr>
              <w:t>CU</w:t>
            </w:r>
            <w:r>
              <w:rPr>
                <w:rFonts w:eastAsia="宋体" w:cstheme="minorHAnsi"/>
                <w:kern w:val="0"/>
                <w:szCs w:val="21"/>
              </w:rPr>
              <w:t>所有</w:t>
            </w:r>
            <w:r>
              <w:rPr>
                <w:rFonts w:eastAsia="宋体" w:cstheme="minorHAnsi"/>
                <w:kern w:val="0"/>
                <w:szCs w:val="21"/>
              </w:rPr>
              <w:t>CG</w:t>
            </w:r>
          </w:p>
        </w:tc>
        <w:tc>
          <w:tcPr>
            <w:tcW w:w="729" w:type="dxa"/>
            <w:shd w:val="clear" w:color="auto" w:fill="A8D08D" w:themeFill="accent6" w:themeFillTint="99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728" w:type="dxa"/>
            <w:shd w:val="clear" w:color="auto" w:fill="A8D08D" w:themeFill="accent6" w:themeFillTint="99"/>
            <w:vAlign w:val="center"/>
          </w:tcPr>
          <w:p w:rsidR="00F46B22" w:rsidRDefault="00F46B22">
            <w:pPr>
              <w:widowControl/>
              <w:jc w:val="center"/>
              <w:rPr>
                <w:rFonts w:eastAsia="宋体" w:cstheme="minorHAnsi"/>
                <w:kern w:val="0"/>
                <w:szCs w:val="21"/>
              </w:rPr>
            </w:pPr>
          </w:p>
        </w:tc>
        <w:tc>
          <w:tcPr>
            <w:tcW w:w="3281" w:type="dxa"/>
            <w:shd w:val="clear" w:color="auto" w:fill="A8D08D" w:themeFill="accent6" w:themeFillTint="99"/>
            <w:vAlign w:val="center"/>
          </w:tcPr>
          <w:p w:rsidR="00F46B22" w:rsidRDefault="00DB6B30">
            <w:pPr>
              <w:widowControl/>
              <w:rPr>
                <w:rFonts w:eastAsia="宋体" w:cstheme="minorHAnsi"/>
                <w:kern w:val="0"/>
                <w:szCs w:val="21"/>
              </w:rPr>
            </w:pPr>
            <w:r>
              <w:rPr>
                <w:rFonts w:eastAsia="宋体" w:cstheme="minorHAnsi"/>
                <w:kern w:val="0"/>
                <w:szCs w:val="21"/>
              </w:rPr>
              <w:t>不限定行数范围</w:t>
            </w:r>
          </w:p>
        </w:tc>
      </w:tr>
    </w:tbl>
    <w:p w:rsidR="00F46B22" w:rsidRDefault="00F46B22"/>
    <w:p w:rsidR="00F46B22" w:rsidRDefault="00F46B22"/>
    <w:p w:rsidR="00F46B22" w:rsidRDefault="00DB6B30">
      <w:pPr>
        <w:pStyle w:val="2"/>
      </w:pPr>
      <w:bookmarkStart w:id="37" w:name="_Toc433130557"/>
      <w:r>
        <w:rPr>
          <w:rFonts w:hint="eastAsia"/>
        </w:rPr>
        <w:lastRenderedPageBreak/>
        <w:t>1.9</w:t>
      </w:r>
      <w:r>
        <w:t xml:space="preserve"> MV</w:t>
      </w:r>
      <w:r>
        <w:rPr>
          <w:rFonts w:hint="eastAsia"/>
        </w:rPr>
        <w:t>解码</w:t>
      </w:r>
      <w:r>
        <w:t>数据</w:t>
      </w:r>
      <w:bookmarkEnd w:id="37"/>
    </w:p>
    <w:p w:rsidR="00F46B22" w:rsidRDefault="00DB6B30">
      <w:pPr>
        <w:pStyle w:val="20"/>
      </w:pPr>
      <w:r>
        <w:rPr>
          <w:rFonts w:hint="eastAsia"/>
        </w:rPr>
        <w:t>每个</w:t>
      </w:r>
      <w:r>
        <w:rPr>
          <w:rFonts w:hint="eastAsia"/>
        </w:rPr>
        <w:t>LCU</w:t>
      </w:r>
      <w:r>
        <w:rPr>
          <w:rFonts w:hint="eastAsia"/>
        </w:rPr>
        <w:t>的解码数据写一个文件，文件名为</w:t>
      </w:r>
      <w:r>
        <w:rPr>
          <w:rFonts w:hint="eastAsia"/>
        </w:rPr>
        <w:t>xx/</w:t>
      </w:r>
      <w:proofErr w:type="spellStart"/>
      <w:r>
        <w:t>lcu_mv</w:t>
      </w:r>
      <w:proofErr w:type="spellEnd"/>
      <w:r>
        <w:rPr>
          <w:rFonts w:hint="eastAsia"/>
        </w:rPr>
        <w:t>/</w:t>
      </w:r>
      <w:proofErr w:type="spellStart"/>
      <w:r>
        <w:t>pic</w:t>
      </w:r>
      <w:r>
        <w:rPr>
          <w:rFonts w:hint="eastAsia"/>
        </w:rPr>
        <w:t>_k</w:t>
      </w:r>
      <w:proofErr w:type="spellEnd"/>
      <w:r>
        <w:rPr>
          <w:rFonts w:hint="eastAsia"/>
        </w:rPr>
        <w:t>/lcu_</w:t>
      </w:r>
      <w:r>
        <w:t>mv</w:t>
      </w:r>
      <w:r>
        <w:rPr>
          <w:rFonts w:hint="eastAsia"/>
        </w:rPr>
        <w:t>_m</w:t>
      </w:r>
      <w:r>
        <w:t>_n</w:t>
      </w:r>
      <w:r>
        <w:rPr>
          <w:rFonts w:hint="eastAsia"/>
        </w:rPr>
        <w:t>.txt</w:t>
      </w:r>
      <w:r>
        <w:rPr>
          <w:rFonts w:hint="eastAsia"/>
        </w:rPr>
        <w:t>，其中</w:t>
      </w:r>
      <w:r>
        <w:rPr>
          <w:rFonts w:ascii="Times New Roman" w:hAnsi="Times New Roman"/>
        </w:rPr>
        <w:t>xx</w:t>
      </w:r>
      <w:r>
        <w:rPr>
          <w:rFonts w:ascii="Times New Roman"/>
        </w:rPr>
        <w:t>为序列名、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t>picture</w:t>
      </w:r>
      <w:r>
        <w:t>号，</w:t>
      </w:r>
      <w:r>
        <w:t>m</w:t>
      </w:r>
      <w:r>
        <w:rPr>
          <w:rFonts w:hint="eastAsia"/>
        </w:rPr>
        <w:t>为当前</w:t>
      </w:r>
      <w:r>
        <w:rPr>
          <w:rFonts w:hint="eastAsia"/>
        </w:rPr>
        <w:t>slice</w:t>
      </w:r>
      <w:r>
        <w:t>在当前</w:t>
      </w:r>
      <w:r>
        <w:t>picture</w:t>
      </w:r>
      <w:r>
        <w:t>中的</w:t>
      </w:r>
      <w:r>
        <w:rPr>
          <w:rFonts w:hint="eastAsia"/>
        </w:rPr>
        <w:t>slice</w:t>
      </w:r>
      <w:r>
        <w:rPr>
          <w:rFonts w:hint="eastAsia"/>
        </w:rPr>
        <w:t>号</w:t>
      </w:r>
      <w:r>
        <w:rPr>
          <w:rFonts w:ascii="Times New Roman" w:hint="eastAsia"/>
        </w:rPr>
        <w:t>，</w:t>
      </w:r>
      <w:r>
        <w:rPr>
          <w:rFonts w:ascii="Times New Roman"/>
        </w:rPr>
        <w:t>n</w:t>
      </w:r>
      <w:r>
        <w:rPr>
          <w:rFonts w:ascii="Times New Roman" w:hint="eastAsia"/>
        </w:rPr>
        <w:t>为</w:t>
      </w:r>
      <w:r>
        <w:rPr>
          <w:rFonts w:ascii="Times New Roman" w:hint="eastAsia"/>
        </w:rPr>
        <w:t>LCU</w:t>
      </w:r>
      <w:r>
        <w:rPr>
          <w:rFonts w:ascii="Times New Roman" w:hint="eastAsia"/>
        </w:rPr>
        <w:t>号</w:t>
      </w:r>
      <w:r>
        <w:rPr>
          <w:rFonts w:ascii="Times New Roman"/>
        </w:rPr>
        <w:t>。每个信息占</w:t>
      </w:r>
      <w:r>
        <w:rPr>
          <w:rFonts w:ascii="Times New Roman" w:hAnsi="Times New Roman"/>
        </w:rPr>
        <w:t>32bits</w:t>
      </w:r>
      <w:r>
        <w:rPr>
          <w:rFonts w:ascii="Times New Roman"/>
        </w:rPr>
        <w:t>，在文件中占一行</w:t>
      </w:r>
      <w:r>
        <w:rPr>
          <w:rFonts w:hint="eastAsia"/>
        </w:rPr>
        <w:t>，用</w:t>
      </w:r>
      <w:r>
        <w:rPr>
          <w:rFonts w:hint="eastAsia"/>
        </w:rPr>
        <w:t>16</w:t>
      </w:r>
      <w:r>
        <w:rPr>
          <w:rFonts w:hint="eastAsia"/>
        </w:rPr>
        <w:t>进制形式表示</w:t>
      </w:r>
      <w:r>
        <w:rPr>
          <w:rFonts w:ascii="Times New Roman"/>
        </w:rPr>
        <w:t>。</w:t>
      </w:r>
      <w:r>
        <w:rPr>
          <w:rFonts w:hint="eastAsia"/>
        </w:rPr>
        <w:t>每个</w:t>
      </w:r>
      <w:r>
        <w:t>LCU</w:t>
      </w:r>
      <w:r>
        <w:t>内</w:t>
      </w:r>
      <w:r>
        <w:rPr>
          <w:rFonts w:hint="eastAsia"/>
        </w:rPr>
        <w:t>按</w:t>
      </w:r>
      <w:r>
        <w:t>CU</w:t>
      </w:r>
      <w:r>
        <w:t>解码顺序，依次存放</w:t>
      </w:r>
      <w:r>
        <w:t>CU</w:t>
      </w:r>
      <w:r>
        <w:t>中</w:t>
      </w:r>
      <w:r>
        <w:t>PU</w:t>
      </w:r>
      <w:r>
        <w:t>的解码信息。</w:t>
      </w:r>
    </w:p>
    <w:p w:rsidR="00F46B22" w:rsidRDefault="00F46B22">
      <w:pPr>
        <w:pStyle w:val="20"/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3119"/>
        <w:gridCol w:w="850"/>
        <w:gridCol w:w="3169"/>
      </w:tblGrid>
      <w:tr w:rsidR="00F46B22">
        <w:trPr>
          <w:trHeight w:val="375"/>
          <w:jc w:val="center"/>
        </w:trPr>
        <w:tc>
          <w:tcPr>
            <w:tcW w:w="1384" w:type="dxa"/>
            <w:shd w:val="clear" w:color="auto" w:fill="95B3D7"/>
          </w:tcPr>
          <w:p w:rsidR="00F46B22" w:rsidRDefault="00DB6B30">
            <w:r>
              <w:rPr>
                <w:rFonts w:hint="eastAsia"/>
              </w:rPr>
              <w:t>位号</w:t>
            </w:r>
          </w:p>
        </w:tc>
        <w:tc>
          <w:tcPr>
            <w:tcW w:w="3119" w:type="dxa"/>
            <w:shd w:val="clear" w:color="auto" w:fill="95B3D7"/>
          </w:tcPr>
          <w:p w:rsidR="00F46B22" w:rsidRDefault="00DB6B30">
            <w:r>
              <w:rPr>
                <w:rFonts w:hint="eastAsia"/>
              </w:rPr>
              <w:t>信号</w:t>
            </w:r>
          </w:p>
        </w:tc>
        <w:tc>
          <w:tcPr>
            <w:tcW w:w="850" w:type="dxa"/>
            <w:shd w:val="clear" w:color="auto" w:fill="95B3D7"/>
          </w:tcPr>
          <w:p w:rsidR="00F46B22" w:rsidRDefault="00DB6B30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69" w:type="dxa"/>
            <w:shd w:val="clear" w:color="auto" w:fill="95B3D7"/>
          </w:tcPr>
          <w:p w:rsidR="00F46B22" w:rsidRDefault="00DB6B30">
            <w:r>
              <w:rPr>
                <w:rFonts w:hint="eastAsia"/>
              </w:rPr>
              <w:t>说明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0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proofErr w:type="spellStart"/>
            <w:r>
              <w:rPr>
                <w:rFonts w:hint="eastAsia"/>
              </w:rPr>
              <w:t>LCU_addr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t>当前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在图像中的</w:t>
            </w:r>
            <w:r>
              <w:t>位置，</w:t>
            </w:r>
            <w:r>
              <w:t>{</w:t>
            </w:r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t xml:space="preserve">&gt;&gt;4, </w:t>
            </w:r>
            <w:proofErr w:type="spellStart"/>
            <w:r>
              <w:rPr>
                <w:rFonts w:hint="eastAsia"/>
              </w:rPr>
              <w:t>LCU</w:t>
            </w:r>
            <w:r>
              <w:t>addr_x</w:t>
            </w:r>
            <w:proofErr w:type="spellEnd"/>
            <w:r>
              <w:t>&gt;&gt;4}</w:t>
            </w:r>
            <w:r>
              <w:t>，各占</w:t>
            </w:r>
            <w:r>
              <w:t>16bits</w:t>
            </w:r>
            <w:r>
              <w:t>。</w:t>
            </w:r>
          </w:p>
          <w:p w:rsidR="00F46B22" w:rsidRDefault="00DB6B30">
            <w:proofErr w:type="spellStart"/>
            <w:r>
              <w:rPr>
                <w:rFonts w:hint="eastAsia"/>
              </w:rPr>
              <w:t>LCU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L</w:t>
            </w:r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t>像素点坐标。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proofErr w:type="spellStart"/>
            <w:r>
              <w:rPr>
                <w:rFonts w:hint="eastAsia"/>
              </w:rPr>
              <w:t>last_cu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是否是</w:t>
            </w:r>
            <w:r>
              <w:rPr>
                <w:rFonts w:hint="eastAsia"/>
              </w:rPr>
              <w:t>CTU</w:t>
            </w:r>
            <w:r>
              <w:rPr>
                <w:rFonts w:hint="eastAsia"/>
              </w:rPr>
              <w:t>的最后一个</w:t>
            </w:r>
            <w:r>
              <w:rPr>
                <w:rFonts w:hint="eastAsia"/>
              </w:rPr>
              <w:t>CU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proofErr w:type="spellStart"/>
            <w:r>
              <w:rPr>
                <w:rFonts w:hint="eastAsia"/>
              </w:rPr>
              <w:t>CU_index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t>当前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LCU</w:t>
            </w:r>
            <w:r>
              <w:rPr>
                <w:rFonts w:hint="eastAsia"/>
              </w:rPr>
              <w:t>中的</w:t>
            </w:r>
            <w:r>
              <w:t>位置，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CUaddr_y</w:t>
            </w:r>
            <w:proofErr w:type="spellEnd"/>
            <w:r>
              <w:rPr>
                <w:rFonts w:hint="eastAsia"/>
              </w:rPr>
              <w:t xml:space="preserve">&gt;&gt;3, </w:t>
            </w:r>
            <w:proofErr w:type="spellStart"/>
            <w:r>
              <w:rPr>
                <w:rFonts w:hint="eastAsia"/>
              </w:rPr>
              <w:t>CUaddr_x</w:t>
            </w:r>
            <w:proofErr w:type="spellEnd"/>
            <w:r>
              <w:rPr>
                <w:rFonts w:hint="eastAsia"/>
              </w:rPr>
              <w:t>&gt;&gt;3}</w:t>
            </w:r>
            <w:r>
              <w:rPr>
                <w:rFonts w:hint="eastAsia"/>
              </w:rPr>
              <w:t>，各占</w:t>
            </w:r>
            <w:r>
              <w:rPr>
                <w:rFonts w:hint="eastAsia"/>
              </w:rPr>
              <w:t>16bits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CU</w:t>
            </w:r>
            <w:r>
              <w:t>addr_y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CUaddr_x</w:t>
            </w:r>
            <w:proofErr w:type="spellEnd"/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LCU</w:t>
            </w:r>
            <w:r>
              <w:t>内的像素点坐标。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log2CbSize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取对数后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的大小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4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proofErr w:type="spellStart"/>
            <w:r>
              <w:rPr>
                <w:rFonts w:hint="eastAsia"/>
              </w:rPr>
              <w:t>pred_mode_flag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0-inter, 1-intra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5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proofErr w:type="spellStart"/>
            <w:r>
              <w:rPr>
                <w:rFonts w:hint="eastAsia"/>
              </w:rPr>
              <w:t>part_mode</w:t>
            </w:r>
            <w:proofErr w:type="spellEnd"/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划分类型，同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中</w:t>
            </w:r>
            <w:proofErr w:type="spellStart"/>
            <w:r>
              <w:rPr>
                <w:rFonts w:hint="eastAsia"/>
              </w:rPr>
              <w:t>CuType</w:t>
            </w:r>
            <w:proofErr w:type="spellEnd"/>
            <w:r>
              <w:rPr>
                <w:rFonts w:hint="eastAsia"/>
              </w:rPr>
              <w:t>定义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 w:val="restart"/>
            <w:shd w:val="clear" w:color="auto" w:fill="F2F2F2"/>
          </w:tcPr>
          <w:p w:rsidR="00F46B22" w:rsidRDefault="00DB6B30">
            <w:r>
              <w:rPr>
                <w:rFonts w:hint="eastAsia"/>
              </w:rPr>
              <w:t>[predFlagL1,predFlagL0]</w:t>
            </w:r>
          </w:p>
          <w:p w:rsidR="00F46B22" w:rsidRDefault="00DB6B30">
            <w:r>
              <w:rPr>
                <w:rFonts w:hint="eastAsia"/>
              </w:rPr>
              <w:t xml:space="preserve">01-list0; 10-list1; 11-Bi; </w:t>
            </w:r>
          </w:p>
          <w:p w:rsidR="00F46B22" w:rsidRDefault="00F46B22"/>
          <w:p w:rsidR="00F46B22" w:rsidRDefault="00DB6B30">
            <w:r>
              <w:rPr>
                <w:rFonts w:hint="eastAsia"/>
              </w:rPr>
              <w:t>依次表示</w:t>
            </w:r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predFlagLX</w:t>
            </w:r>
            <w:proofErr w:type="spellEnd"/>
            <w:r>
              <w:rPr>
                <w:rFonts w:hint="eastAsia"/>
              </w:rPr>
              <w:t>的值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7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8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9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10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predFlagL1/predFlagL0_snd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vMerge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14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15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16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17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18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19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20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RefIdxL0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lastRenderedPageBreak/>
              <w:t>21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RefIdxL1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list1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22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23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24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25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26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27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28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29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30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31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33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34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MvL0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35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MvL0_y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36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MvL1_x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MvL1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F2F2F2"/>
          </w:tcPr>
          <w:p w:rsidR="00F46B22" w:rsidRDefault="00DB6B30">
            <w:r>
              <w:t>37</w:t>
            </w:r>
          </w:p>
        </w:tc>
        <w:tc>
          <w:tcPr>
            <w:tcW w:w="3119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MvL1_y</w:t>
            </w:r>
          </w:p>
        </w:tc>
        <w:tc>
          <w:tcPr>
            <w:tcW w:w="850" w:type="dxa"/>
            <w:shd w:val="clear" w:color="auto" w:fill="F2F2F2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F2F2F2"/>
          </w:tcPr>
          <w:p w:rsidR="00F46B22" w:rsidRDefault="00F46B22"/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46B22" w:rsidRDefault="00DB6B30">
            <w:r>
              <w:t>38</w:t>
            </w:r>
          </w:p>
        </w:tc>
        <w:tc>
          <w:tcPr>
            <w:tcW w:w="3119" w:type="dxa"/>
            <w:shd w:val="clear" w:color="auto" w:fill="DBE5F1"/>
          </w:tcPr>
          <w:p w:rsidR="00F46B22" w:rsidRDefault="00DB6B30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PU0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46B22" w:rsidRDefault="00DB6B30">
            <w:r>
              <w:t>39</w:t>
            </w:r>
          </w:p>
        </w:tc>
        <w:tc>
          <w:tcPr>
            <w:tcW w:w="3119" w:type="dxa"/>
            <w:shd w:val="clear" w:color="auto" w:fill="DBE5F1"/>
          </w:tcPr>
          <w:p w:rsidR="00F46B22" w:rsidRDefault="00DB6B30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PU1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46B22" w:rsidRDefault="00DB6B30">
            <w:r>
              <w:t>40</w:t>
            </w:r>
          </w:p>
        </w:tc>
        <w:tc>
          <w:tcPr>
            <w:tcW w:w="3119" w:type="dxa"/>
            <w:shd w:val="clear" w:color="auto" w:fill="DBE5F1"/>
          </w:tcPr>
          <w:p w:rsidR="00F46B22" w:rsidRDefault="00DB6B30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PU2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46B22" w:rsidRDefault="00DB6B30">
            <w:r>
              <w:t>41</w:t>
            </w:r>
          </w:p>
        </w:tc>
        <w:tc>
          <w:tcPr>
            <w:tcW w:w="3119" w:type="dxa"/>
            <w:shd w:val="clear" w:color="auto" w:fill="DBE5F1"/>
          </w:tcPr>
          <w:p w:rsidR="00F46B22" w:rsidRDefault="00DB6B30">
            <w:proofErr w:type="spellStart"/>
            <w:r>
              <w:rPr>
                <w:rFonts w:hint="eastAsia"/>
              </w:rPr>
              <w:t>intra_luma_pred_mode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PU3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intra </w:t>
            </w:r>
            <w:proofErr w:type="spellStart"/>
            <w:r>
              <w:rPr>
                <w:rFonts w:hint="eastAsia"/>
              </w:rPr>
              <w:t>luma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pred</w:t>
            </w:r>
            <w:proofErr w:type="spellEnd"/>
            <w:r>
              <w:rPr>
                <w:rFonts w:hint="eastAsia"/>
              </w:rPr>
              <w:t xml:space="preserve"> mode</w:t>
            </w:r>
          </w:p>
        </w:tc>
      </w:tr>
      <w:tr w:rsidR="00F46B22">
        <w:trPr>
          <w:trHeight w:val="386"/>
          <w:jc w:val="center"/>
        </w:trPr>
        <w:tc>
          <w:tcPr>
            <w:tcW w:w="1384" w:type="dxa"/>
            <w:shd w:val="clear" w:color="auto" w:fill="DBE5F1"/>
          </w:tcPr>
          <w:p w:rsidR="00F46B22" w:rsidRDefault="00DB6B30">
            <w:r>
              <w:t>42</w:t>
            </w:r>
          </w:p>
        </w:tc>
        <w:tc>
          <w:tcPr>
            <w:tcW w:w="3119" w:type="dxa"/>
            <w:shd w:val="clear" w:color="auto" w:fill="DBE5F1"/>
          </w:tcPr>
          <w:p w:rsidR="00F46B22" w:rsidRDefault="00DB6B30">
            <w:proofErr w:type="spellStart"/>
            <w:r>
              <w:rPr>
                <w:rFonts w:hint="eastAsia"/>
              </w:rPr>
              <w:t>intra_chroma_pred_mode</w:t>
            </w:r>
            <w:proofErr w:type="spellEnd"/>
          </w:p>
        </w:tc>
        <w:tc>
          <w:tcPr>
            <w:tcW w:w="850" w:type="dxa"/>
            <w:shd w:val="clear" w:color="auto" w:fill="DBE5F1"/>
          </w:tcPr>
          <w:p w:rsidR="00F46B22" w:rsidRDefault="00DB6B30">
            <w:r>
              <w:rPr>
                <w:rFonts w:hint="eastAsia"/>
              </w:rPr>
              <w:t>32</w:t>
            </w:r>
          </w:p>
        </w:tc>
        <w:tc>
          <w:tcPr>
            <w:tcW w:w="3169" w:type="dxa"/>
            <w:shd w:val="clear" w:color="auto" w:fill="DBE5F1"/>
          </w:tcPr>
          <w:p w:rsidR="00F46B22" w:rsidRDefault="00F46B22"/>
        </w:tc>
      </w:tr>
    </w:tbl>
    <w:p w:rsidR="00F46B22" w:rsidRDefault="00F46B22"/>
    <w:p w:rsidR="00F46B22" w:rsidRDefault="00DB6B30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相关定义</w:t>
      </w:r>
    </w:p>
    <w:p w:rsidR="00F46B22" w:rsidRDefault="00DB6B30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、参考文献</w:t>
      </w:r>
    </w:p>
    <w:p w:rsidR="00F46B22" w:rsidRDefault="00DB6B30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AVS2-P2(</w:t>
      </w:r>
      <w:r>
        <w:rPr>
          <w:rFonts w:cstheme="minorHAnsi"/>
        </w:rPr>
        <w:t>征求意见稿</w:t>
      </w:r>
      <w:r>
        <w:rPr>
          <w:rFonts w:cstheme="minorHAnsi"/>
        </w:rPr>
        <w:t>)-201</w:t>
      </w:r>
      <w:r>
        <w:rPr>
          <w:rFonts w:cstheme="minorHAnsi" w:hint="eastAsia"/>
        </w:rPr>
        <w:t>5</w:t>
      </w:r>
      <w:r>
        <w:rPr>
          <w:rFonts w:cstheme="minorHAnsi"/>
        </w:rPr>
        <w:t>11</w:t>
      </w:r>
      <w:r>
        <w:rPr>
          <w:rFonts w:cstheme="minorHAnsi" w:hint="eastAsia"/>
        </w:rPr>
        <w:t>17</w:t>
      </w:r>
    </w:p>
    <w:p w:rsidR="00F46B22" w:rsidRDefault="00DB6B30">
      <w:pPr>
        <w:pStyle w:val="10"/>
        <w:numPr>
          <w:ilvl w:val="0"/>
          <w:numId w:val="2"/>
        </w:numPr>
        <w:ind w:firstLineChars="0"/>
        <w:rPr>
          <w:rFonts w:cstheme="minorHAnsi"/>
        </w:rPr>
      </w:pPr>
      <w:r>
        <w:rPr>
          <w:rFonts w:cstheme="minorHAnsi"/>
        </w:rPr>
        <w:t>AVS2</w:t>
      </w:r>
      <w:r>
        <w:rPr>
          <w:rFonts w:cstheme="minorHAnsi"/>
        </w:rPr>
        <w:t>熵解码报告</w:t>
      </w:r>
      <w:r>
        <w:rPr>
          <w:rFonts w:cstheme="minorHAnsi"/>
        </w:rPr>
        <w:t>-</w:t>
      </w:r>
      <w:r>
        <w:rPr>
          <w:rFonts w:cstheme="minorHAnsi"/>
        </w:rPr>
        <w:t>陈明书</w:t>
      </w:r>
    </w:p>
    <w:p w:rsidR="00F46B22" w:rsidRDefault="00F46B22">
      <w:pPr>
        <w:rPr>
          <w:rFonts w:cstheme="minorHAnsi"/>
        </w:rPr>
      </w:pPr>
    </w:p>
    <w:p w:rsidR="00F46B22" w:rsidRDefault="00F46B22">
      <w:pPr>
        <w:rPr>
          <w:rFonts w:cstheme="minorHAnsi"/>
        </w:rPr>
      </w:pPr>
    </w:p>
    <w:sectPr w:rsidR="00F46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8F4" w:rsidRDefault="003478F4" w:rsidP="00252BA6">
      <w:r>
        <w:separator/>
      </w:r>
    </w:p>
  </w:endnote>
  <w:endnote w:type="continuationSeparator" w:id="0">
    <w:p w:rsidR="003478F4" w:rsidRDefault="003478F4" w:rsidP="002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8F4" w:rsidRDefault="003478F4" w:rsidP="00252BA6">
      <w:r>
        <w:separator/>
      </w:r>
    </w:p>
  </w:footnote>
  <w:footnote w:type="continuationSeparator" w:id="0">
    <w:p w:rsidR="003478F4" w:rsidRDefault="003478F4" w:rsidP="00252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E712E"/>
    <w:multiLevelType w:val="multilevel"/>
    <w:tmpl w:val="3BDE712E"/>
    <w:lvl w:ilvl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764A30"/>
    <w:multiLevelType w:val="multilevel"/>
    <w:tmpl w:val="64764A3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90" w:hanging="420"/>
      </w:pPr>
    </w:lvl>
    <w:lvl w:ilvl="2" w:tentative="1">
      <w:start w:val="1"/>
      <w:numFmt w:val="lowerRoman"/>
      <w:lvlText w:val="%3."/>
      <w:lvlJc w:val="right"/>
      <w:pPr>
        <w:ind w:left="1710" w:hanging="420"/>
      </w:pPr>
    </w:lvl>
    <w:lvl w:ilvl="3" w:tentative="1">
      <w:start w:val="1"/>
      <w:numFmt w:val="decimal"/>
      <w:lvlText w:val="%4."/>
      <w:lvlJc w:val="left"/>
      <w:pPr>
        <w:ind w:left="2130" w:hanging="420"/>
      </w:pPr>
    </w:lvl>
    <w:lvl w:ilvl="4" w:tentative="1">
      <w:start w:val="1"/>
      <w:numFmt w:val="lowerLetter"/>
      <w:lvlText w:val="%5)"/>
      <w:lvlJc w:val="left"/>
      <w:pPr>
        <w:ind w:left="2550" w:hanging="420"/>
      </w:pPr>
    </w:lvl>
    <w:lvl w:ilvl="5" w:tentative="1">
      <w:start w:val="1"/>
      <w:numFmt w:val="lowerRoman"/>
      <w:lvlText w:val="%6."/>
      <w:lvlJc w:val="right"/>
      <w:pPr>
        <w:ind w:left="2970" w:hanging="420"/>
      </w:pPr>
    </w:lvl>
    <w:lvl w:ilvl="6" w:tentative="1">
      <w:start w:val="1"/>
      <w:numFmt w:val="decimal"/>
      <w:lvlText w:val="%7."/>
      <w:lvlJc w:val="left"/>
      <w:pPr>
        <w:ind w:left="3390" w:hanging="420"/>
      </w:pPr>
    </w:lvl>
    <w:lvl w:ilvl="7" w:tentative="1">
      <w:start w:val="1"/>
      <w:numFmt w:val="lowerLetter"/>
      <w:lvlText w:val="%8)"/>
      <w:lvlJc w:val="left"/>
      <w:pPr>
        <w:ind w:left="3810" w:hanging="420"/>
      </w:pPr>
    </w:lvl>
    <w:lvl w:ilvl="8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C0212"/>
    <w:rsid w:val="00013232"/>
    <w:rsid w:val="00050C12"/>
    <w:rsid w:val="00086BCF"/>
    <w:rsid w:val="000879B0"/>
    <w:rsid w:val="000B5381"/>
    <w:rsid w:val="000D7084"/>
    <w:rsid w:val="000D73BB"/>
    <w:rsid w:val="001360BA"/>
    <w:rsid w:val="001372EE"/>
    <w:rsid w:val="0015231D"/>
    <w:rsid w:val="00157CD7"/>
    <w:rsid w:val="00160E7C"/>
    <w:rsid w:val="00161A86"/>
    <w:rsid w:val="00166623"/>
    <w:rsid w:val="00177A5F"/>
    <w:rsid w:val="00195543"/>
    <w:rsid w:val="001B1AC3"/>
    <w:rsid w:val="001B1CCA"/>
    <w:rsid w:val="001B26E6"/>
    <w:rsid w:val="001C2930"/>
    <w:rsid w:val="001C2FE6"/>
    <w:rsid w:val="001D3978"/>
    <w:rsid w:val="001E3864"/>
    <w:rsid w:val="001E5696"/>
    <w:rsid w:val="001F3B99"/>
    <w:rsid w:val="002018A3"/>
    <w:rsid w:val="00242AA4"/>
    <w:rsid w:val="00252BA6"/>
    <w:rsid w:val="002618A1"/>
    <w:rsid w:val="00293D2D"/>
    <w:rsid w:val="002A75FE"/>
    <w:rsid w:val="002A7C44"/>
    <w:rsid w:val="002B21E8"/>
    <w:rsid w:val="002B2BD5"/>
    <w:rsid w:val="002B6B77"/>
    <w:rsid w:val="002D011D"/>
    <w:rsid w:val="002D5722"/>
    <w:rsid w:val="002E575C"/>
    <w:rsid w:val="00304F1B"/>
    <w:rsid w:val="00332819"/>
    <w:rsid w:val="003478F4"/>
    <w:rsid w:val="00370AA5"/>
    <w:rsid w:val="00377492"/>
    <w:rsid w:val="00391CF4"/>
    <w:rsid w:val="003956C8"/>
    <w:rsid w:val="003B6853"/>
    <w:rsid w:val="003C2CA0"/>
    <w:rsid w:val="00401576"/>
    <w:rsid w:val="004165E6"/>
    <w:rsid w:val="004275E3"/>
    <w:rsid w:val="00482E12"/>
    <w:rsid w:val="00492063"/>
    <w:rsid w:val="004925F9"/>
    <w:rsid w:val="004C0212"/>
    <w:rsid w:val="004E1261"/>
    <w:rsid w:val="004E4756"/>
    <w:rsid w:val="004E54CD"/>
    <w:rsid w:val="0050479C"/>
    <w:rsid w:val="0050495E"/>
    <w:rsid w:val="005318B9"/>
    <w:rsid w:val="005343D7"/>
    <w:rsid w:val="00535DF3"/>
    <w:rsid w:val="00586B81"/>
    <w:rsid w:val="00590208"/>
    <w:rsid w:val="005B3C23"/>
    <w:rsid w:val="005D255B"/>
    <w:rsid w:val="005E09FB"/>
    <w:rsid w:val="005E313A"/>
    <w:rsid w:val="005E4C4B"/>
    <w:rsid w:val="005F22E5"/>
    <w:rsid w:val="005F379F"/>
    <w:rsid w:val="006628D1"/>
    <w:rsid w:val="00666898"/>
    <w:rsid w:val="00681760"/>
    <w:rsid w:val="00684DA1"/>
    <w:rsid w:val="00687E3A"/>
    <w:rsid w:val="006F5BDC"/>
    <w:rsid w:val="007275A4"/>
    <w:rsid w:val="00732C93"/>
    <w:rsid w:val="00737736"/>
    <w:rsid w:val="007634B8"/>
    <w:rsid w:val="00764AC4"/>
    <w:rsid w:val="0078437F"/>
    <w:rsid w:val="007B3640"/>
    <w:rsid w:val="007C4806"/>
    <w:rsid w:val="007D089A"/>
    <w:rsid w:val="00805A39"/>
    <w:rsid w:val="00836F19"/>
    <w:rsid w:val="00881530"/>
    <w:rsid w:val="008B0E00"/>
    <w:rsid w:val="008B35C7"/>
    <w:rsid w:val="008E7653"/>
    <w:rsid w:val="0091560A"/>
    <w:rsid w:val="00942F8E"/>
    <w:rsid w:val="009C3BE6"/>
    <w:rsid w:val="009C66B8"/>
    <w:rsid w:val="009F60C6"/>
    <w:rsid w:val="00A130AF"/>
    <w:rsid w:val="00A13E4D"/>
    <w:rsid w:val="00A27200"/>
    <w:rsid w:val="00A33640"/>
    <w:rsid w:val="00AA68AB"/>
    <w:rsid w:val="00AD4EE5"/>
    <w:rsid w:val="00B74CA0"/>
    <w:rsid w:val="00B94D8A"/>
    <w:rsid w:val="00BA30EB"/>
    <w:rsid w:val="00BE7A3C"/>
    <w:rsid w:val="00C0466A"/>
    <w:rsid w:val="00C5605A"/>
    <w:rsid w:val="00C60726"/>
    <w:rsid w:val="00C7496D"/>
    <w:rsid w:val="00C77974"/>
    <w:rsid w:val="00C86A00"/>
    <w:rsid w:val="00C96FF0"/>
    <w:rsid w:val="00CA4442"/>
    <w:rsid w:val="00CD68E3"/>
    <w:rsid w:val="00D0504A"/>
    <w:rsid w:val="00D10006"/>
    <w:rsid w:val="00D525BA"/>
    <w:rsid w:val="00DB10E2"/>
    <w:rsid w:val="00DB6B30"/>
    <w:rsid w:val="00DD1899"/>
    <w:rsid w:val="00DE0821"/>
    <w:rsid w:val="00DF4BCC"/>
    <w:rsid w:val="00E1228B"/>
    <w:rsid w:val="00E23B41"/>
    <w:rsid w:val="00E41B07"/>
    <w:rsid w:val="00E552AC"/>
    <w:rsid w:val="00EE40B2"/>
    <w:rsid w:val="00F0583A"/>
    <w:rsid w:val="00F12056"/>
    <w:rsid w:val="00F24C63"/>
    <w:rsid w:val="00F36053"/>
    <w:rsid w:val="00F46B22"/>
    <w:rsid w:val="00F60DF4"/>
    <w:rsid w:val="00FE1B6F"/>
    <w:rsid w:val="00FE5D42"/>
    <w:rsid w:val="00FF049E"/>
    <w:rsid w:val="03EF7383"/>
    <w:rsid w:val="08B01ED0"/>
    <w:rsid w:val="20F2001C"/>
    <w:rsid w:val="23983773"/>
    <w:rsid w:val="38710629"/>
    <w:rsid w:val="3AAD2C08"/>
    <w:rsid w:val="424853CC"/>
    <w:rsid w:val="42DB41BE"/>
    <w:rsid w:val="4BC1068D"/>
    <w:rsid w:val="57EF52F0"/>
    <w:rsid w:val="5BBB710D"/>
    <w:rsid w:val="5EC54EE6"/>
    <w:rsid w:val="5F2125E2"/>
    <w:rsid w:val="612E7FB5"/>
    <w:rsid w:val="7A8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黑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Cs w:val="32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  <w:rPr>
      <w:rFonts w:ascii="Calibri" w:eastAsia="宋体" w:hAnsi="Calibri" w:cs="黑体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20">
    <w:name w:val="列出段落2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D43948-793B-4EFF-9C86-63C8F64D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900</Words>
  <Characters>5135</Characters>
  <Application>Microsoft Office Word</Application>
  <DocSecurity>0</DocSecurity>
  <Lines>42</Lines>
  <Paragraphs>12</Paragraphs>
  <ScaleCrop>false</ScaleCrop>
  <Company>Sky123.Org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Chinho</dc:creator>
  <cp:lastModifiedBy>Sky123.Org</cp:lastModifiedBy>
  <cp:revision>25</cp:revision>
  <dcterms:created xsi:type="dcterms:W3CDTF">2016-01-20T11:17:00Z</dcterms:created>
  <dcterms:modified xsi:type="dcterms:W3CDTF">2016-03-17T07:56:00Z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